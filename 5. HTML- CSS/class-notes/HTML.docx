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5991" w14:textId="77777777" w:rsidR="008B7F76" w:rsidRPr="008B7F76" w:rsidRDefault="008B7F76" w:rsidP="008B7F76">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8B7F76">
        <w:rPr>
          <w:rFonts w:ascii="Formular" w:eastAsia="Times New Roman" w:hAnsi="Formular" w:cs="Times New Roman"/>
          <w:color w:val="373A3C"/>
          <w:sz w:val="36"/>
          <w:szCs w:val="36"/>
          <w:lang w:eastAsia="tr-TR"/>
        </w:rPr>
        <w:t>View the Lesson (Introduction to HTML)</w:t>
      </w:r>
    </w:p>
    <w:p w14:paraId="2CCCCF37" w14:textId="77777777" w:rsidR="008B7F76" w:rsidRPr="008B7F76" w:rsidRDefault="008B7F76" w:rsidP="008B7F76">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8B7F76">
        <w:rPr>
          <w:rFonts w:ascii="Formular" w:eastAsia="Times New Roman" w:hAnsi="Formular" w:cs="Times New Roman"/>
          <w:color w:val="373A3C"/>
          <w:sz w:val="27"/>
          <w:szCs w:val="27"/>
          <w:lang w:eastAsia="tr-TR"/>
        </w:rPr>
        <w:t>What is the HTML</w:t>
      </w:r>
    </w:p>
    <w:p w14:paraId="48364C05" w14:textId="77777777" w:rsidR="008B7F76" w:rsidRPr="008B7F76" w:rsidRDefault="008B7F76" w:rsidP="008B7F7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7F76">
        <w:rPr>
          <w:rFonts w:ascii="Formular" w:eastAsia="Times New Roman" w:hAnsi="Formular" w:cs="Times New Roman"/>
          <w:color w:val="373A3C"/>
          <w:sz w:val="29"/>
          <w:szCs w:val="29"/>
          <w:lang w:eastAsia="tr-TR"/>
        </w:rPr>
        <w:t>HTML stands for </w:t>
      </w:r>
      <w:r w:rsidRPr="008B7F76">
        <w:rPr>
          <w:rFonts w:ascii="Formular" w:eastAsia="Times New Roman" w:hAnsi="Formular" w:cs="Times New Roman"/>
          <w:b/>
          <w:bCs/>
          <w:color w:val="373A3C"/>
          <w:sz w:val="29"/>
          <w:szCs w:val="29"/>
          <w:highlight w:val="yellow"/>
          <w:lang w:eastAsia="tr-TR"/>
        </w:rPr>
        <w:t>H</w:t>
      </w:r>
      <w:r w:rsidRPr="008B7F76">
        <w:rPr>
          <w:rFonts w:ascii="Formular" w:eastAsia="Times New Roman" w:hAnsi="Formular" w:cs="Times New Roman"/>
          <w:color w:val="373A3C"/>
          <w:sz w:val="29"/>
          <w:szCs w:val="29"/>
          <w:highlight w:val="yellow"/>
          <w:lang w:eastAsia="tr-TR"/>
        </w:rPr>
        <w:t>yper</w:t>
      </w:r>
      <w:r w:rsidRPr="008B7F76">
        <w:rPr>
          <w:rFonts w:ascii="Formular" w:eastAsia="Times New Roman" w:hAnsi="Formular" w:cs="Times New Roman"/>
          <w:b/>
          <w:bCs/>
          <w:color w:val="373A3C"/>
          <w:sz w:val="29"/>
          <w:szCs w:val="29"/>
          <w:highlight w:val="yellow"/>
          <w:lang w:eastAsia="tr-TR"/>
        </w:rPr>
        <w:t>T</w:t>
      </w:r>
      <w:r w:rsidRPr="008B7F76">
        <w:rPr>
          <w:rFonts w:ascii="Formular" w:eastAsia="Times New Roman" w:hAnsi="Formular" w:cs="Times New Roman"/>
          <w:color w:val="373A3C"/>
          <w:sz w:val="29"/>
          <w:szCs w:val="29"/>
          <w:highlight w:val="yellow"/>
          <w:lang w:eastAsia="tr-TR"/>
        </w:rPr>
        <w:t>ext </w:t>
      </w:r>
      <w:r w:rsidRPr="008B7F76">
        <w:rPr>
          <w:rFonts w:ascii="Formular" w:eastAsia="Times New Roman" w:hAnsi="Formular" w:cs="Times New Roman"/>
          <w:b/>
          <w:bCs/>
          <w:color w:val="373A3C"/>
          <w:sz w:val="29"/>
          <w:szCs w:val="29"/>
          <w:highlight w:val="yellow"/>
          <w:lang w:eastAsia="tr-TR"/>
        </w:rPr>
        <w:t>M</w:t>
      </w:r>
      <w:r w:rsidRPr="008B7F76">
        <w:rPr>
          <w:rFonts w:ascii="Formular" w:eastAsia="Times New Roman" w:hAnsi="Formular" w:cs="Times New Roman"/>
          <w:color w:val="373A3C"/>
          <w:sz w:val="29"/>
          <w:szCs w:val="29"/>
          <w:highlight w:val="yellow"/>
          <w:lang w:eastAsia="tr-TR"/>
        </w:rPr>
        <w:t>arkup </w:t>
      </w:r>
      <w:r w:rsidRPr="008B7F76">
        <w:rPr>
          <w:rFonts w:ascii="Formular" w:eastAsia="Times New Roman" w:hAnsi="Formular" w:cs="Times New Roman"/>
          <w:b/>
          <w:bCs/>
          <w:color w:val="373A3C"/>
          <w:sz w:val="29"/>
          <w:szCs w:val="29"/>
          <w:highlight w:val="yellow"/>
          <w:lang w:eastAsia="tr-TR"/>
        </w:rPr>
        <w:t>L</w:t>
      </w:r>
      <w:r w:rsidRPr="008B7F76">
        <w:rPr>
          <w:rFonts w:ascii="Formular" w:eastAsia="Times New Roman" w:hAnsi="Formular" w:cs="Times New Roman"/>
          <w:color w:val="373A3C"/>
          <w:sz w:val="29"/>
          <w:szCs w:val="29"/>
          <w:highlight w:val="yellow"/>
          <w:lang w:eastAsia="tr-TR"/>
        </w:rPr>
        <w:t>anguage</w:t>
      </w:r>
      <w:r w:rsidRPr="008B7F76">
        <w:rPr>
          <w:rFonts w:ascii="Formular" w:eastAsia="Times New Roman" w:hAnsi="Formular" w:cs="Times New Roman"/>
          <w:color w:val="373A3C"/>
          <w:sz w:val="29"/>
          <w:szCs w:val="29"/>
          <w:lang w:eastAsia="tr-TR"/>
        </w:rPr>
        <w:t>.</w:t>
      </w:r>
    </w:p>
    <w:p w14:paraId="660F29E4" w14:textId="77777777" w:rsidR="008B7F76" w:rsidRPr="008B7F76" w:rsidRDefault="008B7F76" w:rsidP="008B7F76">
      <w:pPr>
        <w:numPr>
          <w:ilvl w:val="0"/>
          <w:numId w:val="1"/>
        </w:numPr>
        <w:shd w:val="clear" w:color="auto" w:fill="FFFFFF"/>
        <w:spacing w:after="100" w:afterAutospacing="1" w:line="240" w:lineRule="auto"/>
        <w:rPr>
          <w:rFonts w:ascii="Formular" w:eastAsia="Times New Roman" w:hAnsi="Formular" w:cs="Times New Roman"/>
          <w:color w:val="373A3C"/>
          <w:sz w:val="29"/>
          <w:szCs w:val="29"/>
          <w:lang w:eastAsia="tr-TR"/>
        </w:rPr>
      </w:pPr>
      <w:r w:rsidRPr="008B7F76">
        <w:rPr>
          <w:rFonts w:ascii="Formular" w:eastAsia="Times New Roman" w:hAnsi="Formular" w:cs="Times New Roman"/>
          <w:color w:val="373A3C"/>
          <w:sz w:val="29"/>
          <w:szCs w:val="29"/>
          <w:lang w:eastAsia="tr-TR"/>
        </w:rPr>
        <w:t>A </w:t>
      </w:r>
      <w:r w:rsidRPr="008B7F76">
        <w:rPr>
          <w:rFonts w:ascii="Formular" w:eastAsia="Times New Roman" w:hAnsi="Formular" w:cs="Times New Roman"/>
          <w:b/>
          <w:bCs/>
          <w:color w:val="373A3C"/>
          <w:sz w:val="29"/>
          <w:szCs w:val="29"/>
          <w:highlight w:val="yellow"/>
          <w:lang w:eastAsia="tr-TR"/>
        </w:rPr>
        <w:t>markup language</w:t>
      </w:r>
      <w:r w:rsidRPr="008B7F76">
        <w:rPr>
          <w:rFonts w:ascii="Formular" w:eastAsia="Times New Roman" w:hAnsi="Formular" w:cs="Times New Roman"/>
          <w:color w:val="373A3C"/>
          <w:sz w:val="29"/>
          <w:szCs w:val="29"/>
          <w:highlight w:val="yellow"/>
          <w:lang w:eastAsia="tr-TR"/>
        </w:rPr>
        <w:t> defines the structure and presentation of raw text.</w:t>
      </w:r>
    </w:p>
    <w:p w14:paraId="6EC6F401" w14:textId="77777777" w:rsidR="008B7F76" w:rsidRPr="008B7F76" w:rsidRDefault="008B7F76" w:rsidP="008B7F76">
      <w:pPr>
        <w:numPr>
          <w:ilvl w:val="0"/>
          <w:numId w:val="1"/>
        </w:numPr>
        <w:shd w:val="clear" w:color="auto" w:fill="FFFFFF"/>
        <w:spacing w:after="100" w:afterAutospacing="1" w:line="240" w:lineRule="auto"/>
        <w:rPr>
          <w:rFonts w:ascii="Formular" w:eastAsia="Times New Roman" w:hAnsi="Formular" w:cs="Times New Roman"/>
          <w:color w:val="373A3C"/>
          <w:sz w:val="29"/>
          <w:szCs w:val="29"/>
          <w:highlight w:val="green"/>
          <w:lang w:eastAsia="tr-TR"/>
        </w:rPr>
      </w:pPr>
      <w:r w:rsidRPr="008B7F76">
        <w:rPr>
          <w:rFonts w:ascii="Formular" w:eastAsia="Times New Roman" w:hAnsi="Formular" w:cs="Times New Roman"/>
          <w:color w:val="373A3C"/>
          <w:sz w:val="29"/>
          <w:szCs w:val="29"/>
          <w:lang w:eastAsia="tr-TR"/>
        </w:rPr>
        <w:t>A </w:t>
      </w:r>
      <w:r w:rsidRPr="008B7F76">
        <w:rPr>
          <w:rFonts w:ascii="Formular" w:eastAsia="Times New Roman" w:hAnsi="Formular" w:cs="Times New Roman"/>
          <w:b/>
          <w:bCs/>
          <w:color w:val="373A3C"/>
          <w:sz w:val="29"/>
          <w:szCs w:val="29"/>
          <w:highlight w:val="green"/>
          <w:lang w:eastAsia="tr-TR"/>
        </w:rPr>
        <w:t>HyperText</w:t>
      </w:r>
      <w:r w:rsidRPr="008B7F76">
        <w:rPr>
          <w:rFonts w:ascii="Formular" w:eastAsia="Times New Roman" w:hAnsi="Formular" w:cs="Times New Roman"/>
          <w:color w:val="373A3C"/>
          <w:sz w:val="29"/>
          <w:szCs w:val="29"/>
          <w:highlight w:val="green"/>
          <w:lang w:eastAsia="tr-TR"/>
        </w:rPr>
        <w:t> is text displayed on a computer or device that provides access to other text through links (hyperlinks).</w:t>
      </w:r>
    </w:p>
    <w:p w14:paraId="618BC4F2" w14:textId="77777777" w:rsidR="008B7F76" w:rsidRPr="008B7F76" w:rsidRDefault="008B7F76" w:rsidP="008B7F7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7F76">
        <w:rPr>
          <w:rFonts w:ascii="Formular" w:eastAsia="Times New Roman" w:hAnsi="Formular" w:cs="Times New Roman"/>
          <w:b/>
          <w:bCs/>
          <w:color w:val="373A3C"/>
          <w:sz w:val="29"/>
          <w:szCs w:val="29"/>
          <w:highlight w:val="cyan"/>
          <w:lang w:eastAsia="tr-TR"/>
        </w:rPr>
        <w:t>HTML</w:t>
      </w:r>
      <w:r w:rsidRPr="008B7F76">
        <w:rPr>
          <w:rFonts w:ascii="Formular" w:eastAsia="Times New Roman" w:hAnsi="Formular" w:cs="Times New Roman"/>
          <w:color w:val="373A3C"/>
          <w:sz w:val="29"/>
          <w:szCs w:val="29"/>
          <w:highlight w:val="cyan"/>
          <w:lang w:eastAsia="tr-TR"/>
        </w:rPr>
        <w:t> is a markup language used to create documents on the web.</w:t>
      </w:r>
      <w:r w:rsidRPr="008B7F76">
        <w:rPr>
          <w:rFonts w:ascii="Formular" w:eastAsia="Times New Roman" w:hAnsi="Formular" w:cs="Times New Roman"/>
          <w:color w:val="373A3C"/>
          <w:sz w:val="29"/>
          <w:szCs w:val="29"/>
          <w:lang w:eastAsia="tr-TR"/>
        </w:rPr>
        <w:t xml:space="preserve"> It describes </w:t>
      </w:r>
      <w:r w:rsidRPr="008B7F76">
        <w:rPr>
          <w:rFonts w:ascii="Formular" w:eastAsia="Times New Roman" w:hAnsi="Formular" w:cs="Times New Roman"/>
          <w:color w:val="373A3C"/>
          <w:sz w:val="29"/>
          <w:szCs w:val="29"/>
          <w:highlight w:val="cyan"/>
          <w:lang w:eastAsia="tr-TR"/>
        </w:rPr>
        <w:t>the structure and layout of a web page</w:t>
      </w:r>
      <w:r w:rsidRPr="008B7F76">
        <w:rPr>
          <w:rFonts w:ascii="Formular" w:eastAsia="Times New Roman" w:hAnsi="Formular" w:cs="Times New Roman"/>
          <w:color w:val="373A3C"/>
          <w:sz w:val="29"/>
          <w:szCs w:val="29"/>
          <w:lang w:eastAsia="tr-TR"/>
        </w:rPr>
        <w:t>.</w:t>
      </w:r>
    </w:p>
    <w:p w14:paraId="388D035D" w14:textId="77777777" w:rsidR="008B7F76" w:rsidRPr="008B7F76" w:rsidRDefault="008B7F76" w:rsidP="008B7F76">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8B7F76">
        <w:rPr>
          <w:rFonts w:ascii="Formular" w:eastAsia="Times New Roman" w:hAnsi="Formular" w:cs="Times New Roman"/>
          <w:color w:val="373A3C"/>
          <w:sz w:val="36"/>
          <w:szCs w:val="36"/>
          <w:lang w:eastAsia="tr-TR"/>
        </w:rPr>
        <w:t>View the Lesson (Introduction to HTML)</w:t>
      </w:r>
    </w:p>
    <w:p w14:paraId="14C6E7F8" w14:textId="77777777" w:rsidR="008B7F76" w:rsidRPr="008B7F76" w:rsidRDefault="008B7F76" w:rsidP="008B7F76">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8B7F76">
        <w:rPr>
          <w:rFonts w:ascii="Formular" w:eastAsia="Times New Roman" w:hAnsi="Formular" w:cs="Times New Roman"/>
          <w:color w:val="373A3C"/>
          <w:sz w:val="27"/>
          <w:szCs w:val="27"/>
          <w:lang w:eastAsia="tr-TR"/>
        </w:rPr>
        <w:t>History of HTML</w:t>
      </w:r>
    </w:p>
    <w:p w14:paraId="2DBDDF20" w14:textId="77777777" w:rsidR="008B7F76" w:rsidRPr="008B7F76" w:rsidRDefault="008B7F76" w:rsidP="008B7F7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7F76">
        <w:rPr>
          <w:rFonts w:ascii="Formular" w:eastAsia="Times New Roman" w:hAnsi="Formular" w:cs="Times New Roman"/>
          <w:b/>
          <w:bCs/>
          <w:color w:val="373A3C"/>
          <w:sz w:val="29"/>
          <w:szCs w:val="29"/>
          <w:lang w:eastAsia="tr-TR"/>
        </w:rPr>
        <w:t>HTML</w:t>
      </w:r>
      <w:r w:rsidRPr="008B7F76">
        <w:rPr>
          <w:rFonts w:ascii="Formular" w:eastAsia="Times New Roman" w:hAnsi="Formular" w:cs="Times New Roman"/>
          <w:color w:val="373A3C"/>
          <w:sz w:val="29"/>
          <w:szCs w:val="29"/>
          <w:lang w:eastAsia="tr-TR"/>
        </w:rPr>
        <w:t xml:space="preserve"> was originally </w:t>
      </w:r>
      <w:r w:rsidRPr="008B7F76">
        <w:rPr>
          <w:rFonts w:ascii="Formular" w:eastAsia="Times New Roman" w:hAnsi="Formular" w:cs="Times New Roman"/>
          <w:color w:val="373A3C"/>
          <w:sz w:val="29"/>
          <w:szCs w:val="29"/>
          <w:highlight w:val="yellow"/>
          <w:lang w:eastAsia="tr-TR"/>
        </w:rPr>
        <w:t>developed by</w:t>
      </w:r>
      <w:r w:rsidRPr="008B7F76">
        <w:rPr>
          <w:rFonts w:ascii="Formular" w:eastAsia="Times New Roman" w:hAnsi="Formular" w:cs="Times New Roman"/>
          <w:color w:val="373A3C"/>
          <w:sz w:val="29"/>
          <w:szCs w:val="29"/>
          <w:lang w:eastAsia="tr-TR"/>
        </w:rPr>
        <w:t xml:space="preserve"> </w:t>
      </w:r>
      <w:r w:rsidRPr="008B7F76">
        <w:rPr>
          <w:rFonts w:ascii="Formular" w:eastAsia="Times New Roman" w:hAnsi="Formular" w:cs="Times New Roman"/>
          <w:color w:val="373A3C"/>
          <w:sz w:val="29"/>
          <w:szCs w:val="29"/>
          <w:highlight w:val="yellow"/>
          <w:lang w:eastAsia="tr-TR"/>
        </w:rPr>
        <w:t>Tim Berners-Lee</w:t>
      </w:r>
      <w:r w:rsidRPr="008B7F76">
        <w:rPr>
          <w:rFonts w:ascii="Formular" w:eastAsia="Times New Roman" w:hAnsi="Formular" w:cs="Times New Roman"/>
          <w:color w:val="373A3C"/>
          <w:sz w:val="29"/>
          <w:szCs w:val="29"/>
          <w:lang w:eastAsia="tr-TR"/>
        </w:rPr>
        <w:t xml:space="preserve"> while at CERN. While working at CERN, he became frustrated at having to log on to different computers to find different information and thought that there must be a better way. </w:t>
      </w:r>
      <w:r w:rsidRPr="008B7F76">
        <w:rPr>
          <w:rFonts w:ascii="Formular" w:eastAsia="Times New Roman" w:hAnsi="Formular" w:cs="Times New Roman"/>
          <w:color w:val="373A3C"/>
          <w:sz w:val="29"/>
          <w:szCs w:val="29"/>
          <w:highlight w:val="yellow"/>
          <w:lang w:eastAsia="tr-TR"/>
        </w:rPr>
        <w:t>He figured that there must be a way to hop from one set of information to another that's on different computers</w:t>
      </w:r>
      <w:r w:rsidRPr="008B7F76">
        <w:rPr>
          <w:rFonts w:ascii="Formular" w:eastAsia="Times New Roman" w:hAnsi="Formular" w:cs="Times New Roman"/>
          <w:color w:val="373A3C"/>
          <w:sz w:val="29"/>
          <w:szCs w:val="29"/>
          <w:lang w:eastAsia="tr-TR"/>
        </w:rPr>
        <w:t xml:space="preserve">. </w:t>
      </w:r>
      <w:r w:rsidRPr="008B7F76">
        <w:rPr>
          <w:rFonts w:ascii="Formular" w:eastAsia="Times New Roman" w:hAnsi="Formular" w:cs="Times New Roman"/>
          <w:color w:val="373A3C"/>
          <w:sz w:val="29"/>
          <w:szCs w:val="29"/>
          <w:highlight w:val="green"/>
          <w:lang w:eastAsia="tr-TR"/>
        </w:rPr>
        <w:t>This concept of a hypertext system (connected with the networking technology and protocols needed to pass information between computers) would go on to form the basis for the fundamental language of the world wide web.</w:t>
      </w:r>
      <w:r w:rsidRPr="008B7F76">
        <w:rPr>
          <w:rFonts w:ascii="Formular" w:eastAsia="Times New Roman" w:hAnsi="Formular" w:cs="Times New Roman"/>
          <w:color w:val="373A3C"/>
          <w:sz w:val="29"/>
          <w:szCs w:val="29"/>
          <w:lang w:eastAsia="tr-TR"/>
        </w:rPr>
        <w:t xml:space="preserve"> HTML is a very evolving markup language and has gone through several changes since its inception.</w:t>
      </w:r>
    </w:p>
    <w:tbl>
      <w:tblPr>
        <w:tblW w:w="82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5672"/>
        <w:gridCol w:w="2559"/>
      </w:tblGrid>
      <w:tr w:rsidR="008B7F76" w:rsidRPr="008B7F76" w14:paraId="08A4837D" w14:textId="77777777" w:rsidTr="008B7F7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682593C8" w14:textId="77777777" w:rsidR="008B7F76" w:rsidRPr="008B7F76" w:rsidRDefault="008B7F76" w:rsidP="008B7F76">
            <w:pPr>
              <w:spacing w:after="0" w:line="240" w:lineRule="auto"/>
              <w:jc w:val="center"/>
              <w:rPr>
                <w:rFonts w:ascii="Times New Roman" w:eastAsia="Times New Roman" w:hAnsi="Times New Roman" w:cs="Times New Roman"/>
                <w:b/>
                <w:bCs/>
                <w:sz w:val="24"/>
                <w:szCs w:val="24"/>
                <w:lang w:eastAsia="tr-TR"/>
              </w:rPr>
            </w:pPr>
            <w:r w:rsidRPr="008B7F76">
              <w:rPr>
                <w:rFonts w:ascii="Times New Roman" w:eastAsia="Times New Roman" w:hAnsi="Times New Roman" w:cs="Times New Roman"/>
                <w:b/>
                <w:bCs/>
                <w:sz w:val="24"/>
                <w:szCs w:val="24"/>
                <w:lang w:eastAsia="tr-TR"/>
              </w:rPr>
              <w:t>Version</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04A3529A" w14:textId="77777777" w:rsidR="008B7F76" w:rsidRPr="008B7F76" w:rsidRDefault="008B7F76" w:rsidP="008B7F76">
            <w:pPr>
              <w:spacing w:after="0" w:line="240" w:lineRule="auto"/>
              <w:jc w:val="center"/>
              <w:rPr>
                <w:rFonts w:ascii="Times New Roman" w:eastAsia="Times New Roman" w:hAnsi="Times New Roman" w:cs="Times New Roman"/>
                <w:b/>
                <w:bCs/>
                <w:sz w:val="24"/>
                <w:szCs w:val="24"/>
                <w:lang w:eastAsia="tr-TR"/>
              </w:rPr>
            </w:pPr>
            <w:r w:rsidRPr="008B7F76">
              <w:rPr>
                <w:rFonts w:ascii="Times New Roman" w:eastAsia="Times New Roman" w:hAnsi="Times New Roman" w:cs="Times New Roman"/>
                <w:b/>
                <w:bCs/>
                <w:sz w:val="24"/>
                <w:szCs w:val="24"/>
                <w:lang w:eastAsia="tr-TR"/>
              </w:rPr>
              <w:t>Year</w:t>
            </w:r>
          </w:p>
        </w:tc>
      </w:tr>
      <w:tr w:rsidR="008B7F76" w:rsidRPr="008B7F76" w14:paraId="19922CFF" w14:textId="77777777" w:rsidTr="008B7F7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A5505F6" w14:textId="77777777" w:rsidR="008B7F76" w:rsidRPr="008B7F76" w:rsidRDefault="008B7F76" w:rsidP="008B7F76">
            <w:pPr>
              <w:spacing w:after="0" w:line="240" w:lineRule="auto"/>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HTML</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1AD28703" w14:textId="77777777" w:rsidR="008B7F76" w:rsidRPr="008B7F76" w:rsidRDefault="008B7F76" w:rsidP="008B7F76">
            <w:pPr>
              <w:spacing w:after="0" w:line="240" w:lineRule="auto"/>
              <w:jc w:val="center"/>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1991</w:t>
            </w:r>
          </w:p>
        </w:tc>
      </w:tr>
      <w:tr w:rsidR="008B7F76" w:rsidRPr="008B7F76" w14:paraId="6A155F10" w14:textId="77777777" w:rsidTr="008B7F7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17D5013D" w14:textId="77777777" w:rsidR="008B7F76" w:rsidRPr="008B7F76" w:rsidRDefault="008B7F76" w:rsidP="008B7F76">
            <w:pPr>
              <w:spacing w:after="0" w:line="240" w:lineRule="auto"/>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HTML 2.0</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619D4964" w14:textId="77777777" w:rsidR="008B7F76" w:rsidRPr="008B7F76" w:rsidRDefault="008B7F76" w:rsidP="008B7F76">
            <w:pPr>
              <w:spacing w:after="0" w:line="240" w:lineRule="auto"/>
              <w:jc w:val="center"/>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1995</w:t>
            </w:r>
          </w:p>
        </w:tc>
      </w:tr>
      <w:tr w:rsidR="008B7F76" w:rsidRPr="008B7F76" w14:paraId="6BC2E5FB" w14:textId="77777777" w:rsidTr="008B7F7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0ECCB91" w14:textId="77777777" w:rsidR="008B7F76" w:rsidRPr="008B7F76" w:rsidRDefault="008B7F76" w:rsidP="008B7F76">
            <w:pPr>
              <w:spacing w:after="0" w:line="240" w:lineRule="auto"/>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HTML 3.2</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74A62F4" w14:textId="77777777" w:rsidR="008B7F76" w:rsidRPr="008B7F76" w:rsidRDefault="008B7F76" w:rsidP="008B7F76">
            <w:pPr>
              <w:spacing w:after="0" w:line="240" w:lineRule="auto"/>
              <w:jc w:val="center"/>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1997</w:t>
            </w:r>
          </w:p>
        </w:tc>
      </w:tr>
      <w:tr w:rsidR="008B7F76" w:rsidRPr="008B7F76" w14:paraId="038CC75A" w14:textId="77777777" w:rsidTr="008B7F7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EFDC8FE" w14:textId="77777777" w:rsidR="008B7F76" w:rsidRPr="008B7F76" w:rsidRDefault="008B7F76" w:rsidP="008B7F76">
            <w:pPr>
              <w:spacing w:after="0" w:line="240" w:lineRule="auto"/>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HTML 4.01</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9148706" w14:textId="77777777" w:rsidR="008B7F76" w:rsidRPr="008B7F76" w:rsidRDefault="008B7F76" w:rsidP="008B7F76">
            <w:pPr>
              <w:spacing w:after="0" w:line="240" w:lineRule="auto"/>
              <w:jc w:val="center"/>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1999</w:t>
            </w:r>
          </w:p>
        </w:tc>
      </w:tr>
      <w:tr w:rsidR="008B7F76" w:rsidRPr="008B7F76" w14:paraId="560CC0C3" w14:textId="77777777" w:rsidTr="008B7F7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4AC876D3" w14:textId="77777777" w:rsidR="008B7F76" w:rsidRPr="008B7F76" w:rsidRDefault="008B7F76" w:rsidP="008B7F76">
            <w:pPr>
              <w:spacing w:after="0" w:line="240" w:lineRule="auto"/>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XHTML</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7836029" w14:textId="77777777" w:rsidR="008B7F76" w:rsidRPr="008B7F76" w:rsidRDefault="008B7F76" w:rsidP="008B7F76">
            <w:pPr>
              <w:spacing w:after="0" w:line="240" w:lineRule="auto"/>
              <w:jc w:val="center"/>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2000</w:t>
            </w:r>
          </w:p>
        </w:tc>
      </w:tr>
      <w:tr w:rsidR="008B7F76" w:rsidRPr="008B7F76" w14:paraId="5027242A" w14:textId="77777777" w:rsidTr="008B7F7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424BD7B3" w14:textId="77777777" w:rsidR="008B7F76" w:rsidRPr="008B7F76" w:rsidRDefault="008B7F76" w:rsidP="008B7F76">
            <w:pPr>
              <w:spacing w:after="0" w:line="240" w:lineRule="auto"/>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HTML5</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729EC637" w14:textId="77777777" w:rsidR="008B7F76" w:rsidRPr="008B7F76" w:rsidRDefault="008B7F76" w:rsidP="008B7F76">
            <w:pPr>
              <w:spacing w:after="0" w:line="240" w:lineRule="auto"/>
              <w:jc w:val="center"/>
              <w:rPr>
                <w:rFonts w:ascii="Times New Roman" w:eastAsia="Times New Roman" w:hAnsi="Times New Roman" w:cs="Times New Roman"/>
                <w:sz w:val="24"/>
                <w:szCs w:val="24"/>
                <w:lang w:eastAsia="tr-TR"/>
              </w:rPr>
            </w:pPr>
            <w:r w:rsidRPr="008B7F76">
              <w:rPr>
                <w:rFonts w:ascii="Times New Roman" w:eastAsia="Times New Roman" w:hAnsi="Times New Roman" w:cs="Times New Roman"/>
                <w:sz w:val="24"/>
                <w:szCs w:val="24"/>
                <w:lang w:eastAsia="tr-TR"/>
              </w:rPr>
              <w:t>2014</w:t>
            </w:r>
          </w:p>
        </w:tc>
      </w:tr>
    </w:tbl>
    <w:p w14:paraId="5DB2BEBE" w14:textId="11FEE665" w:rsidR="007A2D34" w:rsidRDefault="007A2D34"/>
    <w:p w14:paraId="7F42FFBA" w14:textId="77777777" w:rsidR="008B7F76" w:rsidRDefault="008B7F76" w:rsidP="008B7F76">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(Introduction to HTML)</w:t>
      </w:r>
    </w:p>
    <w:p w14:paraId="48596F4B" w14:textId="77777777" w:rsidR="008B7F76" w:rsidRDefault="008B7F76" w:rsidP="008B7F7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HTML Page Structure</w:t>
      </w:r>
    </w:p>
    <w:p w14:paraId="2A0F594E" w14:textId="77777777" w:rsidR="008B7F76" w:rsidRDefault="008B7F76" w:rsidP="008B7F76">
      <w:pPr>
        <w:pStyle w:val="NormalWeb"/>
        <w:numPr>
          <w:ilvl w:val="0"/>
          <w:numId w:val="2"/>
        </w:numPr>
        <w:shd w:val="clear" w:color="auto" w:fill="FFFFFF"/>
        <w:spacing w:before="0" w:beforeAutospacing="0"/>
        <w:rPr>
          <w:rFonts w:ascii="Formular" w:hAnsi="Formular"/>
          <w:color w:val="373A3C"/>
          <w:sz w:val="29"/>
          <w:szCs w:val="29"/>
        </w:rPr>
      </w:pPr>
      <w:r w:rsidRPr="008B7F76">
        <w:rPr>
          <w:rFonts w:ascii="Formular" w:hAnsi="Formular"/>
          <w:color w:val="373A3C"/>
          <w:sz w:val="29"/>
          <w:szCs w:val="29"/>
          <w:highlight w:val="yellow"/>
        </w:rPr>
        <w:lastRenderedPageBreak/>
        <w:t>The </w:t>
      </w:r>
      <w:r w:rsidRPr="008B7F76">
        <w:rPr>
          <w:rStyle w:val="HTMLKodu"/>
          <w:rFonts w:ascii="Consolas" w:hAnsi="Consolas"/>
          <w:color w:val="FF0000"/>
          <w:highlight w:val="yellow"/>
          <w:shd w:val="clear" w:color="auto" w:fill="F0F0F0"/>
        </w:rPr>
        <w:t>&lt;head&gt;</w:t>
      </w:r>
      <w:r w:rsidRPr="008B7F76">
        <w:rPr>
          <w:rFonts w:ascii="Formular" w:hAnsi="Formular"/>
          <w:color w:val="373A3C"/>
          <w:sz w:val="29"/>
          <w:szCs w:val="29"/>
          <w:highlight w:val="yellow"/>
        </w:rPr>
        <w:t> element contains metadata about the page</w:t>
      </w:r>
      <w:r>
        <w:rPr>
          <w:rFonts w:ascii="Formular" w:hAnsi="Formular"/>
          <w:color w:val="373A3C"/>
          <w:sz w:val="29"/>
          <w:szCs w:val="29"/>
        </w:rPr>
        <w:t xml:space="preserve">. </w:t>
      </w:r>
      <w:r w:rsidRPr="008B7F76">
        <w:rPr>
          <w:rFonts w:ascii="Formular" w:hAnsi="Formular"/>
          <w:color w:val="373A3C"/>
          <w:sz w:val="29"/>
          <w:szCs w:val="29"/>
          <w:highlight w:val="green"/>
        </w:rPr>
        <w:t>HTML metadata is data about the HTML document and metadata is not displayed.</w:t>
      </w:r>
      <w:r>
        <w:rPr>
          <w:rFonts w:ascii="Formular" w:hAnsi="Formular"/>
          <w:color w:val="373A3C"/>
          <w:sz w:val="29"/>
          <w:szCs w:val="29"/>
        </w:rPr>
        <w:t xml:space="preserve"> Metadata typically </w:t>
      </w:r>
      <w:r w:rsidRPr="008B7F76">
        <w:rPr>
          <w:rFonts w:ascii="Formular" w:hAnsi="Formular"/>
          <w:color w:val="373A3C"/>
          <w:sz w:val="29"/>
          <w:szCs w:val="29"/>
          <w:highlight w:val="cyan"/>
        </w:rPr>
        <w:t>defines the document title, character set, styles, scripts, and other meta information</w:t>
      </w:r>
      <w:r>
        <w:rPr>
          <w:rFonts w:ascii="Formular" w:hAnsi="Formular"/>
          <w:color w:val="373A3C"/>
          <w:sz w:val="29"/>
          <w:szCs w:val="29"/>
        </w:rPr>
        <w:t>.</w:t>
      </w:r>
    </w:p>
    <w:p w14:paraId="29E1BCA2" w14:textId="77777777" w:rsidR="008B7F76" w:rsidRPr="008B7F76" w:rsidRDefault="008B7F76" w:rsidP="008B7F76">
      <w:pPr>
        <w:pStyle w:val="NormalWeb"/>
        <w:numPr>
          <w:ilvl w:val="0"/>
          <w:numId w:val="2"/>
        </w:numPr>
        <w:shd w:val="clear" w:color="auto" w:fill="FFFFFF"/>
        <w:spacing w:before="0" w:beforeAutospacing="0"/>
        <w:rPr>
          <w:rFonts w:ascii="Formular" w:hAnsi="Formular"/>
          <w:color w:val="373A3C"/>
          <w:sz w:val="29"/>
          <w:szCs w:val="29"/>
          <w:highlight w:val="yellow"/>
        </w:rPr>
      </w:pPr>
      <w:r w:rsidRPr="008B7F76">
        <w:rPr>
          <w:rFonts w:ascii="Formular" w:hAnsi="Formular"/>
          <w:color w:val="373A3C"/>
          <w:sz w:val="29"/>
          <w:szCs w:val="29"/>
          <w:highlight w:val="yellow"/>
        </w:rPr>
        <w:t>The </w:t>
      </w:r>
      <w:r w:rsidRPr="008B7F76">
        <w:rPr>
          <w:rStyle w:val="HTMLKodu"/>
          <w:rFonts w:ascii="Consolas" w:hAnsi="Consolas"/>
          <w:color w:val="FF0000"/>
          <w:highlight w:val="yellow"/>
          <w:shd w:val="clear" w:color="auto" w:fill="F0F0F0"/>
        </w:rPr>
        <w:t>&lt;body&gt;</w:t>
      </w:r>
      <w:r w:rsidRPr="008B7F76">
        <w:rPr>
          <w:rFonts w:ascii="Formular" w:hAnsi="Formular"/>
          <w:color w:val="373A3C"/>
          <w:sz w:val="29"/>
          <w:szCs w:val="29"/>
          <w:highlight w:val="yellow"/>
        </w:rPr>
        <w:t> element indicates what should appear in the main browser window.</w:t>
      </w:r>
    </w:p>
    <w:p w14:paraId="540E6EA3" w14:textId="72395C82" w:rsidR="008B7F76" w:rsidRDefault="008B7F76" w:rsidP="008B7F76">
      <w:pPr>
        <w:shd w:val="clear" w:color="auto" w:fill="FFFFFF"/>
        <w:jc w:val="center"/>
        <w:rPr>
          <w:rFonts w:ascii="Formular" w:hAnsi="Formular"/>
          <w:color w:val="373A3C"/>
          <w:sz w:val="29"/>
          <w:szCs w:val="29"/>
        </w:rPr>
      </w:pPr>
      <w:r>
        <w:rPr>
          <w:rFonts w:ascii="Formular" w:hAnsi="Formular"/>
          <w:noProof/>
          <w:color w:val="373A3C"/>
          <w:sz w:val="29"/>
          <w:szCs w:val="29"/>
        </w:rPr>
        <w:drawing>
          <wp:inline distT="0" distB="0" distL="0" distR="0" wp14:anchorId="7F05094E" wp14:editId="1FF7411C">
            <wp:extent cx="5794062" cy="3402280"/>
            <wp:effectExtent l="0" t="0" r="0" b="8255"/>
            <wp:docPr id="1" name="Resim 1" descr="HTML Bod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od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1911" cy="3412761"/>
                    </a:xfrm>
                    <a:prstGeom prst="rect">
                      <a:avLst/>
                    </a:prstGeom>
                    <a:noFill/>
                    <a:ln>
                      <a:noFill/>
                    </a:ln>
                  </pic:spPr>
                </pic:pic>
              </a:graphicData>
            </a:graphic>
          </wp:inline>
        </w:drawing>
      </w:r>
    </w:p>
    <w:p w14:paraId="293CB138" w14:textId="77777777" w:rsidR="008B7F76" w:rsidRDefault="008B7F76" w:rsidP="008B7F7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A Simple HTML Document</w:t>
      </w:r>
    </w:p>
    <w:p w14:paraId="18677F92"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5595CFCA"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6F516AB9"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head</w:t>
      </w:r>
      <w:proofErr w:type="gramEnd"/>
      <w:r>
        <w:rPr>
          <w:rStyle w:val="HTMLKodu"/>
          <w:rFonts w:ascii="Consolas" w:hAnsi="Consolas"/>
          <w:color w:val="212529"/>
        </w:rPr>
        <w:t>&gt;</w:t>
      </w:r>
    </w:p>
    <w:p w14:paraId="21781C17"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title</w:t>
      </w:r>
      <w:proofErr w:type="gramEnd"/>
      <w:r>
        <w:rPr>
          <w:rStyle w:val="HTMLKodu"/>
          <w:rFonts w:ascii="Consolas" w:hAnsi="Consolas"/>
          <w:color w:val="212529"/>
        </w:rPr>
        <w:t>&gt;Page Title&lt;/title&gt;</w:t>
      </w:r>
    </w:p>
    <w:p w14:paraId="17DA72F4"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&lt;/head&gt;</w:t>
      </w:r>
    </w:p>
    <w:p w14:paraId="3278B0E4"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5B26E1C9"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h</w:t>
      </w:r>
      <w:proofErr w:type="gramEnd"/>
      <w:r>
        <w:rPr>
          <w:rStyle w:val="HTMLKodu"/>
          <w:rFonts w:ascii="Consolas" w:hAnsi="Consolas"/>
          <w:color w:val="212529"/>
        </w:rPr>
        <w:t>1&gt;This is a Heading&lt;/h1&gt;</w:t>
      </w:r>
    </w:p>
    <w:p w14:paraId="7DB0B661"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paragraph.&lt;/p&gt;</w:t>
      </w:r>
    </w:p>
    <w:p w14:paraId="7F51A9AF"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&lt;/body&gt;</w:t>
      </w:r>
    </w:p>
    <w:p w14:paraId="7AE7A7EA" w14:textId="77777777" w:rsidR="008B7F76" w:rsidRDefault="008B7F76" w:rsidP="008B7F76">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2421BA44" w14:textId="77777777" w:rsidR="008B7F76" w:rsidRDefault="008B7F76" w:rsidP="008B7F76">
      <w:pPr>
        <w:pStyle w:val="NormalWeb"/>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Output:</w:t>
      </w:r>
    </w:p>
    <w:p w14:paraId="3CF378BA" w14:textId="77777777" w:rsidR="008B7F76" w:rsidRDefault="008B7F76" w:rsidP="008B7F76">
      <w:pPr>
        <w:pStyle w:val="Balk1"/>
        <w:shd w:val="clear" w:color="auto" w:fill="FFFFFF"/>
        <w:spacing w:before="0"/>
        <w:rPr>
          <w:rFonts w:ascii="inherit" w:hAnsi="inherit"/>
          <w:color w:val="4A1E1E"/>
          <w:sz w:val="48"/>
          <w:szCs w:val="48"/>
        </w:rPr>
      </w:pPr>
      <w:r>
        <w:rPr>
          <w:rFonts w:ascii="inherit" w:hAnsi="inherit"/>
          <w:b/>
          <w:bCs/>
          <w:color w:val="4A1E1E"/>
        </w:rPr>
        <w:t>This is a Heading</w:t>
      </w:r>
    </w:p>
    <w:p w14:paraId="636B4FFC" w14:textId="77777777" w:rsidR="008B7F76" w:rsidRDefault="008B7F76" w:rsidP="008B7F76">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paragraph.</w:t>
      </w:r>
    </w:p>
    <w:p w14:paraId="26E85D47" w14:textId="77777777" w:rsidR="008B7F76" w:rsidRDefault="008B7F76" w:rsidP="008B7F7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Explanation of HTML Document:</w:t>
      </w:r>
    </w:p>
    <w:p w14:paraId="3B4F2165" w14:textId="77777777" w:rsidR="008B7F76" w:rsidRDefault="008B7F76" w:rsidP="008B7F76">
      <w:pPr>
        <w:pStyle w:val="NormalWeb"/>
        <w:numPr>
          <w:ilvl w:val="0"/>
          <w:numId w:val="3"/>
        </w:numPr>
        <w:shd w:val="clear" w:color="auto" w:fill="FFFFFF"/>
        <w:spacing w:before="0" w:beforeAutospacing="0"/>
        <w:rPr>
          <w:rFonts w:ascii="Formular" w:hAnsi="Formular"/>
          <w:color w:val="373A3C"/>
          <w:sz w:val="29"/>
          <w:szCs w:val="29"/>
        </w:rPr>
      </w:pPr>
      <w:r w:rsidRPr="008B7F76">
        <w:rPr>
          <w:rFonts w:ascii="Formular" w:hAnsi="Formular"/>
          <w:color w:val="373A3C"/>
          <w:sz w:val="29"/>
          <w:szCs w:val="29"/>
          <w:highlight w:val="yellow"/>
        </w:rPr>
        <w:t>The </w:t>
      </w:r>
      <w:r w:rsidRPr="008B7F76">
        <w:rPr>
          <w:rStyle w:val="HTMLKodu"/>
          <w:rFonts w:ascii="Consolas" w:hAnsi="Consolas"/>
          <w:color w:val="FF0000"/>
          <w:highlight w:val="yellow"/>
          <w:shd w:val="clear" w:color="auto" w:fill="F0F0F0"/>
        </w:rPr>
        <w:t>&lt;!DOCTYPE html&gt;</w:t>
      </w:r>
      <w:r w:rsidRPr="008B7F76">
        <w:rPr>
          <w:rFonts w:ascii="Formular" w:hAnsi="Formular"/>
          <w:color w:val="373A3C"/>
          <w:sz w:val="29"/>
          <w:szCs w:val="29"/>
          <w:highlight w:val="yellow"/>
        </w:rPr>
        <w:t> declaration defines this document to be HTML5</w:t>
      </w:r>
      <w:r>
        <w:rPr>
          <w:rFonts w:ascii="Formular" w:hAnsi="Formular"/>
          <w:color w:val="373A3C"/>
          <w:sz w:val="29"/>
          <w:szCs w:val="29"/>
        </w:rPr>
        <w:t>.</w:t>
      </w:r>
    </w:p>
    <w:p w14:paraId="65C0E6CC" w14:textId="77777777" w:rsidR="008B7F76" w:rsidRPr="008B7F76" w:rsidRDefault="008B7F76" w:rsidP="008B7F76">
      <w:pPr>
        <w:pStyle w:val="NormalWeb"/>
        <w:numPr>
          <w:ilvl w:val="0"/>
          <w:numId w:val="3"/>
        </w:numPr>
        <w:shd w:val="clear" w:color="auto" w:fill="FFFFFF"/>
        <w:spacing w:before="0" w:beforeAutospacing="0"/>
        <w:rPr>
          <w:rFonts w:ascii="Formular" w:hAnsi="Formular"/>
          <w:color w:val="373A3C"/>
          <w:sz w:val="29"/>
          <w:szCs w:val="29"/>
          <w:highlight w:val="green"/>
        </w:rPr>
      </w:pPr>
      <w:r w:rsidRPr="008B7F76">
        <w:rPr>
          <w:rFonts w:ascii="Formular" w:hAnsi="Formular"/>
          <w:color w:val="373A3C"/>
          <w:sz w:val="29"/>
          <w:szCs w:val="29"/>
          <w:highlight w:val="green"/>
        </w:rPr>
        <w:t>The </w:t>
      </w:r>
      <w:r w:rsidRPr="008B7F76">
        <w:rPr>
          <w:rStyle w:val="HTMLKodu"/>
          <w:rFonts w:ascii="Consolas" w:hAnsi="Consolas"/>
          <w:color w:val="FF0000"/>
          <w:highlight w:val="green"/>
          <w:shd w:val="clear" w:color="auto" w:fill="F0F0F0"/>
        </w:rPr>
        <w:t>&lt;html&gt;</w:t>
      </w:r>
      <w:r w:rsidRPr="008B7F76">
        <w:rPr>
          <w:rFonts w:ascii="Formular" w:hAnsi="Formular"/>
          <w:color w:val="373A3C"/>
          <w:sz w:val="29"/>
          <w:szCs w:val="29"/>
          <w:highlight w:val="green"/>
        </w:rPr>
        <w:t> element is the root element of an HTML page.</w:t>
      </w:r>
    </w:p>
    <w:p w14:paraId="34630869" w14:textId="77777777" w:rsidR="008B7F76" w:rsidRPr="008B7F76" w:rsidRDefault="008B7F76" w:rsidP="008B7F76">
      <w:pPr>
        <w:pStyle w:val="NormalWeb"/>
        <w:numPr>
          <w:ilvl w:val="0"/>
          <w:numId w:val="3"/>
        </w:numPr>
        <w:shd w:val="clear" w:color="auto" w:fill="FFFFFF"/>
        <w:spacing w:before="0" w:beforeAutospacing="0"/>
        <w:rPr>
          <w:rFonts w:ascii="Formular" w:hAnsi="Formular"/>
          <w:color w:val="373A3C"/>
          <w:sz w:val="29"/>
          <w:szCs w:val="29"/>
          <w:highlight w:val="cyan"/>
        </w:rPr>
      </w:pPr>
      <w:r w:rsidRPr="008B7F76">
        <w:rPr>
          <w:rFonts w:ascii="Formular" w:hAnsi="Formular"/>
          <w:color w:val="373A3C"/>
          <w:sz w:val="29"/>
          <w:szCs w:val="29"/>
          <w:highlight w:val="cyan"/>
        </w:rPr>
        <w:t>The </w:t>
      </w:r>
      <w:r w:rsidRPr="008B7F76">
        <w:rPr>
          <w:rStyle w:val="HTMLKodu"/>
          <w:rFonts w:ascii="Consolas" w:hAnsi="Consolas"/>
          <w:color w:val="FF0000"/>
          <w:highlight w:val="cyan"/>
          <w:shd w:val="clear" w:color="auto" w:fill="F0F0F0"/>
        </w:rPr>
        <w:t>&lt;head&gt;</w:t>
      </w:r>
      <w:r w:rsidRPr="008B7F76">
        <w:rPr>
          <w:rFonts w:ascii="Formular" w:hAnsi="Formular"/>
          <w:color w:val="373A3C"/>
          <w:sz w:val="29"/>
          <w:szCs w:val="29"/>
          <w:highlight w:val="cyan"/>
        </w:rPr>
        <w:t> element contains meta information about the document.</w:t>
      </w:r>
    </w:p>
    <w:p w14:paraId="564677FD" w14:textId="77777777" w:rsidR="008B7F76" w:rsidRDefault="008B7F76" w:rsidP="008B7F76">
      <w:pPr>
        <w:pStyle w:val="NormalWeb"/>
        <w:numPr>
          <w:ilvl w:val="0"/>
          <w:numId w:val="3"/>
        </w:numPr>
        <w:shd w:val="clear" w:color="auto" w:fill="FFFFFF"/>
        <w:spacing w:before="0" w:beforeAutospacing="0"/>
        <w:rPr>
          <w:rFonts w:ascii="Formular" w:hAnsi="Formular"/>
          <w:color w:val="373A3C"/>
          <w:sz w:val="29"/>
          <w:szCs w:val="29"/>
        </w:rPr>
      </w:pPr>
      <w:r w:rsidRPr="008B7F76">
        <w:rPr>
          <w:rFonts w:ascii="Formular" w:hAnsi="Formular"/>
          <w:color w:val="373A3C"/>
          <w:sz w:val="29"/>
          <w:szCs w:val="29"/>
          <w:highlight w:val="yellow"/>
        </w:rPr>
        <w:lastRenderedPageBreak/>
        <w:t>The </w:t>
      </w:r>
      <w:r w:rsidRPr="008B7F76">
        <w:rPr>
          <w:rStyle w:val="HTMLKodu"/>
          <w:rFonts w:ascii="Consolas" w:hAnsi="Consolas"/>
          <w:color w:val="FF0000"/>
          <w:highlight w:val="yellow"/>
          <w:shd w:val="clear" w:color="auto" w:fill="F0F0F0"/>
        </w:rPr>
        <w:t>&lt;title&gt;</w:t>
      </w:r>
      <w:r w:rsidRPr="008B7F76">
        <w:rPr>
          <w:rFonts w:ascii="Formular" w:hAnsi="Formular"/>
          <w:color w:val="373A3C"/>
          <w:sz w:val="29"/>
          <w:szCs w:val="29"/>
          <w:highlight w:val="yellow"/>
        </w:rPr>
        <w:t> element specifies a title for the document</w:t>
      </w:r>
      <w:r>
        <w:rPr>
          <w:rFonts w:ascii="Formular" w:hAnsi="Formular"/>
          <w:color w:val="373A3C"/>
          <w:sz w:val="29"/>
          <w:szCs w:val="29"/>
        </w:rPr>
        <w:t>.</w:t>
      </w:r>
    </w:p>
    <w:p w14:paraId="68760890" w14:textId="77777777" w:rsidR="008B7F76" w:rsidRDefault="008B7F76" w:rsidP="008B7F76">
      <w:pPr>
        <w:pStyle w:val="NormalWeb"/>
        <w:numPr>
          <w:ilvl w:val="0"/>
          <w:numId w:val="3"/>
        </w:numPr>
        <w:shd w:val="clear" w:color="auto" w:fill="FFFFFF"/>
        <w:spacing w:before="0" w:beforeAutospacing="0"/>
        <w:rPr>
          <w:rFonts w:ascii="Formular" w:hAnsi="Formular"/>
          <w:color w:val="373A3C"/>
          <w:sz w:val="29"/>
          <w:szCs w:val="29"/>
        </w:rPr>
      </w:pPr>
      <w:r w:rsidRPr="008B7F76">
        <w:rPr>
          <w:rFonts w:ascii="Formular" w:hAnsi="Formular"/>
          <w:color w:val="373A3C"/>
          <w:sz w:val="29"/>
          <w:szCs w:val="29"/>
          <w:highlight w:val="green"/>
        </w:rPr>
        <w:t>The </w:t>
      </w:r>
      <w:r w:rsidRPr="008B7F76">
        <w:rPr>
          <w:rStyle w:val="HTMLKodu"/>
          <w:rFonts w:ascii="Consolas" w:hAnsi="Consolas"/>
          <w:color w:val="FF0000"/>
          <w:highlight w:val="green"/>
          <w:shd w:val="clear" w:color="auto" w:fill="F0F0F0"/>
        </w:rPr>
        <w:t>&lt;body&gt;</w:t>
      </w:r>
      <w:r w:rsidRPr="008B7F76">
        <w:rPr>
          <w:rFonts w:ascii="Formular" w:hAnsi="Formular"/>
          <w:color w:val="373A3C"/>
          <w:sz w:val="29"/>
          <w:szCs w:val="29"/>
          <w:highlight w:val="green"/>
        </w:rPr>
        <w:t> element contains the visible page content</w:t>
      </w:r>
      <w:r>
        <w:rPr>
          <w:rFonts w:ascii="Formular" w:hAnsi="Formular"/>
          <w:color w:val="373A3C"/>
          <w:sz w:val="29"/>
          <w:szCs w:val="29"/>
        </w:rPr>
        <w:t>.</w:t>
      </w:r>
    </w:p>
    <w:p w14:paraId="13336C7C" w14:textId="77777777" w:rsidR="008B7F76" w:rsidRDefault="008B7F76" w:rsidP="008B7F76">
      <w:pPr>
        <w:pStyle w:val="NormalWeb"/>
        <w:numPr>
          <w:ilvl w:val="0"/>
          <w:numId w:val="3"/>
        </w:numPr>
        <w:shd w:val="clear" w:color="auto" w:fill="FFFFFF"/>
        <w:spacing w:before="0" w:beforeAutospacing="0"/>
        <w:rPr>
          <w:rFonts w:ascii="Formular" w:hAnsi="Formular"/>
          <w:color w:val="373A3C"/>
          <w:sz w:val="29"/>
          <w:szCs w:val="29"/>
        </w:rPr>
      </w:pPr>
      <w:r w:rsidRPr="008B7F76">
        <w:rPr>
          <w:rFonts w:ascii="Formular" w:hAnsi="Formular"/>
          <w:color w:val="373A3C"/>
          <w:sz w:val="29"/>
          <w:szCs w:val="29"/>
          <w:highlight w:val="cyan"/>
        </w:rPr>
        <w:t>The </w:t>
      </w:r>
      <w:r w:rsidRPr="008B7F76">
        <w:rPr>
          <w:rStyle w:val="HTMLKodu"/>
          <w:rFonts w:ascii="Consolas" w:hAnsi="Consolas"/>
          <w:color w:val="FF0000"/>
          <w:highlight w:val="cyan"/>
          <w:shd w:val="clear" w:color="auto" w:fill="F0F0F0"/>
        </w:rPr>
        <w:t>&lt;h1&gt;</w:t>
      </w:r>
      <w:r w:rsidRPr="008B7F76">
        <w:rPr>
          <w:rFonts w:ascii="Formular" w:hAnsi="Formular"/>
          <w:color w:val="373A3C"/>
          <w:sz w:val="29"/>
          <w:szCs w:val="29"/>
          <w:highlight w:val="cyan"/>
        </w:rPr>
        <w:t> element defines a large heading</w:t>
      </w:r>
      <w:r>
        <w:rPr>
          <w:rFonts w:ascii="Formular" w:hAnsi="Formular"/>
          <w:color w:val="373A3C"/>
          <w:sz w:val="29"/>
          <w:szCs w:val="29"/>
        </w:rPr>
        <w:t>.</w:t>
      </w:r>
    </w:p>
    <w:p w14:paraId="36D5814D" w14:textId="77777777" w:rsidR="008B7F76" w:rsidRPr="008B7F76" w:rsidRDefault="008B7F76" w:rsidP="008B7F76">
      <w:pPr>
        <w:pStyle w:val="NormalWeb"/>
        <w:numPr>
          <w:ilvl w:val="0"/>
          <w:numId w:val="3"/>
        </w:numPr>
        <w:shd w:val="clear" w:color="auto" w:fill="FFFFFF"/>
        <w:spacing w:before="0" w:beforeAutospacing="0"/>
        <w:rPr>
          <w:rFonts w:ascii="Formular" w:hAnsi="Formular"/>
          <w:color w:val="373A3C"/>
          <w:sz w:val="29"/>
          <w:szCs w:val="29"/>
          <w:highlight w:val="yellow"/>
        </w:rPr>
      </w:pPr>
      <w:r w:rsidRPr="008B7F76">
        <w:rPr>
          <w:rFonts w:ascii="Formular" w:hAnsi="Formular"/>
          <w:color w:val="373A3C"/>
          <w:sz w:val="29"/>
          <w:szCs w:val="29"/>
          <w:highlight w:val="yellow"/>
        </w:rPr>
        <w:t>The </w:t>
      </w:r>
      <w:r w:rsidRPr="008B7F76">
        <w:rPr>
          <w:rStyle w:val="HTMLKodu"/>
          <w:rFonts w:ascii="Consolas" w:hAnsi="Consolas"/>
          <w:color w:val="FF0000"/>
          <w:highlight w:val="yellow"/>
          <w:shd w:val="clear" w:color="auto" w:fill="F0F0F0"/>
        </w:rPr>
        <w:t>&lt;p&gt;</w:t>
      </w:r>
      <w:r w:rsidRPr="008B7F76">
        <w:rPr>
          <w:rFonts w:ascii="Formular" w:hAnsi="Formular"/>
          <w:color w:val="373A3C"/>
          <w:sz w:val="29"/>
          <w:szCs w:val="29"/>
          <w:highlight w:val="yellow"/>
        </w:rPr>
        <w:t> element defines a paragraph.</w:t>
      </w:r>
    </w:p>
    <w:p w14:paraId="2862CF72" w14:textId="77777777" w:rsidR="007F332C" w:rsidRDefault="007F332C" w:rsidP="007F332C">
      <w:pPr>
        <w:pStyle w:val="ListeParagraf"/>
        <w:shd w:val="clear" w:color="auto" w:fill="FFFFFF"/>
        <w:spacing w:after="100" w:afterAutospacing="1" w:line="240" w:lineRule="auto"/>
        <w:outlineLvl w:val="1"/>
        <w:rPr>
          <w:rFonts w:ascii="Formular" w:eastAsia="Times New Roman" w:hAnsi="Formular" w:cs="Times New Roman"/>
          <w:color w:val="373A3C"/>
          <w:sz w:val="36"/>
          <w:szCs w:val="36"/>
          <w:lang w:eastAsia="tr-TR"/>
        </w:rPr>
      </w:pPr>
    </w:p>
    <w:p w14:paraId="457014F9" w14:textId="16AD349D" w:rsidR="007F332C" w:rsidRDefault="007F332C" w:rsidP="007F332C">
      <w:pPr>
        <w:pStyle w:val="ListeParagraf"/>
        <w:shd w:val="clear" w:color="auto" w:fill="FFFFFF"/>
        <w:spacing w:after="100" w:afterAutospacing="1" w:line="240" w:lineRule="auto"/>
        <w:ind w:left="0"/>
        <w:outlineLvl w:val="1"/>
        <w:rPr>
          <w:rFonts w:ascii="Formular" w:eastAsia="Times New Roman" w:hAnsi="Formular" w:cs="Times New Roman"/>
          <w:color w:val="373A3C"/>
          <w:sz w:val="36"/>
          <w:szCs w:val="36"/>
          <w:lang w:eastAsia="tr-TR"/>
        </w:rPr>
      </w:pPr>
      <w:r w:rsidRPr="007F332C">
        <w:rPr>
          <w:rFonts w:ascii="Formular" w:eastAsia="Times New Roman" w:hAnsi="Formular" w:cs="Times New Roman"/>
          <w:color w:val="373A3C"/>
          <w:sz w:val="36"/>
          <w:szCs w:val="36"/>
          <w:lang w:eastAsia="tr-TR"/>
        </w:rPr>
        <w:t xml:space="preserve">View the Lesson (HTML Elements and </w:t>
      </w:r>
      <w:proofErr w:type="gramStart"/>
      <w:r w:rsidRPr="007F332C">
        <w:rPr>
          <w:rFonts w:ascii="Formular" w:eastAsia="Times New Roman" w:hAnsi="Formular" w:cs="Times New Roman"/>
          <w:color w:val="373A3C"/>
          <w:sz w:val="36"/>
          <w:szCs w:val="36"/>
          <w:lang w:eastAsia="tr-TR"/>
        </w:rPr>
        <w:t>Tags )</w:t>
      </w:r>
      <w:proofErr w:type="gramEnd"/>
    </w:p>
    <w:p w14:paraId="0DC835AB" w14:textId="77777777" w:rsidR="007F332C" w:rsidRPr="007F332C" w:rsidRDefault="007F332C" w:rsidP="007F332C">
      <w:pPr>
        <w:pStyle w:val="ListeParagraf"/>
        <w:shd w:val="clear" w:color="auto" w:fill="FFFFFF"/>
        <w:spacing w:after="100" w:afterAutospacing="1" w:line="240" w:lineRule="auto"/>
        <w:ind w:left="0"/>
        <w:outlineLvl w:val="1"/>
        <w:rPr>
          <w:rFonts w:ascii="Formular" w:eastAsia="Times New Roman" w:hAnsi="Formular" w:cs="Times New Roman"/>
          <w:color w:val="373A3C"/>
          <w:sz w:val="36"/>
          <w:szCs w:val="36"/>
          <w:lang w:eastAsia="tr-TR"/>
        </w:rPr>
      </w:pPr>
    </w:p>
    <w:p w14:paraId="77E16C0C" w14:textId="54BF914D" w:rsidR="007F332C" w:rsidRDefault="007F332C" w:rsidP="007F332C">
      <w:pPr>
        <w:pStyle w:val="ListeParagraf"/>
        <w:shd w:val="clear" w:color="auto" w:fill="FFFFFF"/>
        <w:spacing w:after="100" w:afterAutospacing="1" w:line="240" w:lineRule="auto"/>
        <w:ind w:left="0"/>
        <w:outlineLvl w:val="2"/>
        <w:rPr>
          <w:rFonts w:ascii="Formular" w:eastAsia="Times New Roman" w:hAnsi="Formular" w:cs="Times New Roman"/>
          <w:color w:val="373A3C"/>
          <w:sz w:val="27"/>
          <w:szCs w:val="27"/>
          <w:lang w:eastAsia="tr-TR"/>
        </w:rPr>
      </w:pPr>
      <w:r w:rsidRPr="007F332C">
        <w:rPr>
          <w:rFonts w:ascii="Formular" w:eastAsia="Times New Roman" w:hAnsi="Formular" w:cs="Times New Roman"/>
          <w:color w:val="373A3C"/>
          <w:sz w:val="27"/>
          <w:szCs w:val="27"/>
          <w:lang w:eastAsia="tr-TR"/>
        </w:rPr>
        <w:t>HTML Elements</w:t>
      </w:r>
    </w:p>
    <w:p w14:paraId="543608F1" w14:textId="77777777" w:rsidR="007F332C" w:rsidRPr="007F332C" w:rsidRDefault="007F332C" w:rsidP="007F332C">
      <w:pPr>
        <w:pStyle w:val="ListeParagraf"/>
        <w:shd w:val="clear" w:color="auto" w:fill="FFFFFF"/>
        <w:spacing w:after="100" w:afterAutospacing="1" w:line="240" w:lineRule="auto"/>
        <w:ind w:left="0"/>
        <w:outlineLvl w:val="2"/>
        <w:rPr>
          <w:rFonts w:ascii="Formular" w:eastAsia="Times New Roman" w:hAnsi="Formular" w:cs="Times New Roman"/>
          <w:color w:val="373A3C"/>
          <w:sz w:val="27"/>
          <w:szCs w:val="27"/>
          <w:lang w:eastAsia="tr-TR"/>
        </w:rPr>
      </w:pPr>
    </w:p>
    <w:p w14:paraId="1DFAEF2A" w14:textId="3440B604" w:rsidR="007F332C" w:rsidRPr="007F332C" w:rsidRDefault="007F332C" w:rsidP="007F332C">
      <w:pPr>
        <w:pStyle w:val="ListeParagraf"/>
        <w:shd w:val="clear" w:color="auto" w:fill="FFFFFF"/>
        <w:spacing w:after="100" w:afterAutospacing="1" w:line="240" w:lineRule="auto"/>
        <w:ind w:left="0" w:firstLine="708"/>
        <w:rPr>
          <w:rFonts w:ascii="Formular" w:eastAsia="Times New Roman" w:hAnsi="Formular" w:cs="Times New Roman"/>
          <w:color w:val="373A3C"/>
          <w:sz w:val="29"/>
          <w:szCs w:val="29"/>
          <w:lang w:eastAsia="tr-TR"/>
        </w:rPr>
      </w:pPr>
      <w:r w:rsidRPr="007F332C">
        <w:rPr>
          <w:rFonts w:ascii="Formular" w:eastAsia="Times New Roman" w:hAnsi="Formular" w:cs="Times New Roman"/>
          <w:color w:val="373A3C"/>
          <w:sz w:val="29"/>
          <w:szCs w:val="29"/>
          <w:highlight w:val="yellow"/>
          <w:lang w:eastAsia="tr-TR"/>
        </w:rPr>
        <w:t>HTML is composed of elements</w:t>
      </w:r>
      <w:r w:rsidRPr="007F332C">
        <w:rPr>
          <w:rFonts w:ascii="Formular" w:eastAsia="Times New Roman" w:hAnsi="Formular" w:cs="Times New Roman"/>
          <w:color w:val="373A3C"/>
          <w:sz w:val="29"/>
          <w:szCs w:val="29"/>
          <w:lang w:eastAsia="tr-TR"/>
        </w:rPr>
        <w:t xml:space="preserve">. </w:t>
      </w:r>
      <w:r w:rsidRPr="007F332C">
        <w:rPr>
          <w:rFonts w:ascii="Formular" w:eastAsia="Times New Roman" w:hAnsi="Formular" w:cs="Times New Roman"/>
          <w:color w:val="373A3C"/>
          <w:sz w:val="29"/>
          <w:szCs w:val="29"/>
          <w:highlight w:val="green"/>
          <w:lang w:eastAsia="tr-TR"/>
        </w:rPr>
        <w:t>HTML uses these elements to describe the structure of pages</w:t>
      </w:r>
      <w:r w:rsidRPr="007F332C">
        <w:rPr>
          <w:rFonts w:ascii="Formular" w:eastAsia="Times New Roman" w:hAnsi="Formular" w:cs="Times New Roman"/>
          <w:color w:val="373A3C"/>
          <w:sz w:val="29"/>
          <w:szCs w:val="29"/>
          <w:lang w:eastAsia="tr-TR"/>
        </w:rPr>
        <w:t xml:space="preserve">. </w:t>
      </w:r>
      <w:r w:rsidRPr="007F332C">
        <w:rPr>
          <w:rFonts w:ascii="Formular" w:eastAsia="Times New Roman" w:hAnsi="Formular" w:cs="Times New Roman"/>
          <w:color w:val="373A3C"/>
          <w:sz w:val="29"/>
          <w:szCs w:val="29"/>
          <w:highlight w:val="cyan"/>
          <w:lang w:eastAsia="tr-TR"/>
        </w:rPr>
        <w:t>A tag and the content between it is called an </w:t>
      </w:r>
      <w:r w:rsidRPr="007F332C">
        <w:rPr>
          <w:rFonts w:ascii="Formular" w:eastAsia="Times New Roman" w:hAnsi="Formular" w:cs="Times New Roman"/>
          <w:b/>
          <w:bCs/>
          <w:color w:val="373A3C"/>
          <w:sz w:val="29"/>
          <w:szCs w:val="29"/>
          <w:highlight w:val="cyan"/>
          <w:lang w:eastAsia="tr-TR"/>
        </w:rPr>
        <w:t>HTML element</w:t>
      </w:r>
      <w:r w:rsidRPr="007F332C">
        <w:rPr>
          <w:rFonts w:ascii="Formular" w:eastAsia="Times New Roman" w:hAnsi="Formular" w:cs="Times New Roman"/>
          <w:color w:val="373A3C"/>
          <w:sz w:val="29"/>
          <w:szCs w:val="29"/>
          <w:highlight w:val="cyan"/>
          <w:lang w:eastAsia="tr-TR"/>
        </w:rPr>
        <w:t>.</w:t>
      </w:r>
      <w:r w:rsidRPr="007F332C">
        <w:rPr>
          <w:rFonts w:ascii="Formular" w:eastAsia="Times New Roman" w:hAnsi="Formular" w:cs="Times New Roman"/>
          <w:color w:val="373A3C"/>
          <w:sz w:val="29"/>
          <w:szCs w:val="29"/>
          <w:lang w:eastAsia="tr-TR"/>
        </w:rPr>
        <w:t xml:space="preserve"> </w:t>
      </w:r>
      <w:r w:rsidRPr="007F332C">
        <w:rPr>
          <w:rFonts w:ascii="Formular" w:eastAsia="Times New Roman" w:hAnsi="Formular" w:cs="Times New Roman"/>
          <w:color w:val="373A3C"/>
          <w:sz w:val="29"/>
          <w:szCs w:val="29"/>
          <w:highlight w:val="yellow"/>
          <w:lang w:eastAsia="tr-TR"/>
        </w:rPr>
        <w:t>Elements are usually made up of two tags: An </w:t>
      </w:r>
      <w:r w:rsidRPr="007F332C">
        <w:rPr>
          <w:rFonts w:ascii="Formular" w:eastAsia="Times New Roman" w:hAnsi="Formular" w:cs="Times New Roman"/>
          <w:b/>
          <w:bCs/>
          <w:color w:val="373A3C"/>
          <w:sz w:val="29"/>
          <w:szCs w:val="29"/>
          <w:highlight w:val="yellow"/>
          <w:lang w:eastAsia="tr-TR"/>
        </w:rPr>
        <w:t>opening tag</w:t>
      </w:r>
      <w:r w:rsidRPr="007F332C">
        <w:rPr>
          <w:rFonts w:ascii="Formular" w:eastAsia="Times New Roman" w:hAnsi="Formular" w:cs="Times New Roman"/>
          <w:color w:val="373A3C"/>
          <w:sz w:val="29"/>
          <w:szCs w:val="29"/>
          <w:highlight w:val="yellow"/>
          <w:lang w:eastAsia="tr-TR"/>
        </w:rPr>
        <w:t> and a </w:t>
      </w:r>
      <w:r w:rsidRPr="007F332C">
        <w:rPr>
          <w:rFonts w:ascii="Formular" w:eastAsia="Times New Roman" w:hAnsi="Formular" w:cs="Times New Roman"/>
          <w:b/>
          <w:bCs/>
          <w:color w:val="373A3C"/>
          <w:sz w:val="29"/>
          <w:szCs w:val="29"/>
          <w:highlight w:val="yellow"/>
          <w:lang w:eastAsia="tr-TR"/>
        </w:rPr>
        <w:t>closing tag</w:t>
      </w:r>
      <w:r w:rsidRPr="007F332C">
        <w:rPr>
          <w:rFonts w:ascii="Formular" w:eastAsia="Times New Roman" w:hAnsi="Formular" w:cs="Times New Roman"/>
          <w:color w:val="373A3C"/>
          <w:sz w:val="29"/>
          <w:szCs w:val="29"/>
          <w:highlight w:val="yellow"/>
          <w:lang w:eastAsia="tr-TR"/>
        </w:rPr>
        <w:t>.</w:t>
      </w:r>
      <w:r w:rsidRPr="007F332C">
        <w:rPr>
          <w:rFonts w:ascii="Formular" w:eastAsia="Times New Roman" w:hAnsi="Formular" w:cs="Times New Roman"/>
          <w:color w:val="373A3C"/>
          <w:sz w:val="29"/>
          <w:szCs w:val="29"/>
          <w:lang w:eastAsia="tr-TR"/>
        </w:rPr>
        <w:t xml:space="preserve"> </w:t>
      </w:r>
      <w:r w:rsidRPr="007F332C">
        <w:rPr>
          <w:rFonts w:ascii="Formular" w:eastAsia="Times New Roman" w:hAnsi="Formular" w:cs="Times New Roman"/>
          <w:color w:val="373A3C"/>
          <w:sz w:val="29"/>
          <w:szCs w:val="29"/>
          <w:highlight w:val="green"/>
          <w:lang w:eastAsia="tr-TR"/>
        </w:rPr>
        <w:t>The opening tag is also called the starting tag, and the closing tag is called the end tag</w:t>
      </w:r>
      <w:r w:rsidRPr="007F332C">
        <w:rPr>
          <w:rFonts w:ascii="Formular" w:eastAsia="Times New Roman" w:hAnsi="Formular" w:cs="Times New Roman"/>
          <w:color w:val="373A3C"/>
          <w:sz w:val="29"/>
          <w:szCs w:val="29"/>
          <w:lang w:eastAsia="tr-TR"/>
        </w:rPr>
        <w:t xml:space="preserve">. </w:t>
      </w:r>
      <w:r w:rsidRPr="007F332C">
        <w:rPr>
          <w:rFonts w:ascii="Formular" w:eastAsia="Times New Roman" w:hAnsi="Formular" w:cs="Times New Roman"/>
          <w:color w:val="373A3C"/>
          <w:sz w:val="29"/>
          <w:szCs w:val="29"/>
          <w:highlight w:val="cyan"/>
          <w:lang w:eastAsia="tr-TR"/>
        </w:rPr>
        <w:t>Each HTML element tells the browser something about the information that is between its opening and closing tags.</w:t>
      </w:r>
    </w:p>
    <w:p w14:paraId="3193990C" w14:textId="77777777" w:rsidR="007F332C" w:rsidRPr="007F332C" w:rsidRDefault="007F332C" w:rsidP="007F332C">
      <w:pPr>
        <w:pStyle w:val="ListeParagraf"/>
        <w:shd w:val="clear" w:color="auto" w:fill="FFFFFF"/>
        <w:spacing w:after="100" w:afterAutospacing="1" w:line="240" w:lineRule="auto"/>
        <w:rPr>
          <w:rFonts w:ascii="Formular" w:eastAsia="Times New Roman" w:hAnsi="Formular" w:cs="Times New Roman"/>
          <w:color w:val="373A3C"/>
          <w:sz w:val="29"/>
          <w:szCs w:val="29"/>
          <w:lang w:eastAsia="tr-TR"/>
        </w:rPr>
      </w:pPr>
    </w:p>
    <w:p w14:paraId="3EB5D9D4" w14:textId="396A5470" w:rsidR="007F332C" w:rsidRPr="007F332C" w:rsidRDefault="007F332C" w:rsidP="007F332C">
      <w:pPr>
        <w:pStyle w:val="ListeParagraf"/>
        <w:shd w:val="clear" w:color="auto" w:fill="FFFFFF"/>
        <w:spacing w:after="0" w:line="240" w:lineRule="auto"/>
        <w:rPr>
          <w:rFonts w:ascii="Formular" w:eastAsia="Times New Roman" w:hAnsi="Formular" w:cs="Times New Roman"/>
          <w:color w:val="373A3C"/>
          <w:sz w:val="29"/>
          <w:szCs w:val="29"/>
          <w:lang w:eastAsia="tr-TR"/>
        </w:rPr>
      </w:pPr>
      <w:r w:rsidRPr="007F332C">
        <w:rPr>
          <w:noProof/>
          <w:lang w:eastAsia="tr-TR"/>
        </w:rPr>
        <w:drawing>
          <wp:inline distT="0" distB="0" distL="0" distR="0" wp14:anchorId="70AD5A5A" wp14:editId="455F5A58">
            <wp:extent cx="5249653" cy="2701637"/>
            <wp:effectExtent l="0" t="0" r="8255" b="3810"/>
            <wp:docPr id="2" name="Resim 2" descr="HTML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E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518" cy="2712889"/>
                    </a:xfrm>
                    <a:prstGeom prst="rect">
                      <a:avLst/>
                    </a:prstGeom>
                    <a:noFill/>
                    <a:ln>
                      <a:noFill/>
                    </a:ln>
                  </pic:spPr>
                </pic:pic>
              </a:graphicData>
            </a:graphic>
          </wp:inline>
        </w:drawing>
      </w:r>
    </w:p>
    <w:p w14:paraId="61725D00" w14:textId="66D72B42" w:rsidR="007F332C" w:rsidRDefault="007F332C" w:rsidP="007F332C">
      <w:pPr>
        <w:shd w:val="clear" w:color="auto" w:fill="FFFFFF"/>
        <w:spacing w:after="100" w:afterAutospacing="1" w:line="240" w:lineRule="auto"/>
        <w:rPr>
          <w:rFonts w:ascii="Formular" w:eastAsia="Times New Roman" w:hAnsi="Formular" w:cs="Times New Roman"/>
          <w:color w:val="373A3C"/>
          <w:sz w:val="29"/>
          <w:szCs w:val="29"/>
          <w:lang w:eastAsia="tr-TR"/>
        </w:rPr>
      </w:pPr>
      <w:r w:rsidRPr="007F332C">
        <w:rPr>
          <w:rFonts w:ascii="Formular" w:eastAsia="Times New Roman" w:hAnsi="Formular" w:cs="Times New Roman"/>
          <w:color w:val="373A3C"/>
          <w:sz w:val="29"/>
          <w:szCs w:val="29"/>
          <w:lang w:eastAsia="tr-TR"/>
        </w:rPr>
        <w:br/>
        <w:t>You can find all elements used in HTML by following this </w:t>
      </w:r>
      <w:hyperlink r:id="rId7" w:history="1">
        <w:r w:rsidRPr="007F332C">
          <w:rPr>
            <w:rFonts w:ascii="Formular" w:eastAsia="Times New Roman" w:hAnsi="Formular" w:cs="Times New Roman"/>
            <w:color w:val="1177D1"/>
            <w:sz w:val="29"/>
            <w:szCs w:val="29"/>
            <w:u w:val="single"/>
            <w:lang w:eastAsia="tr-TR"/>
          </w:rPr>
          <w:t>link.</w:t>
        </w:r>
      </w:hyperlink>
    </w:p>
    <w:p w14:paraId="4B96911F" w14:textId="77777777" w:rsidR="00B1014F" w:rsidRDefault="00B1014F" w:rsidP="00B1014F">
      <w:pPr>
        <w:pStyle w:val="Balk3"/>
        <w:shd w:val="clear" w:color="auto" w:fill="FFFFFF"/>
        <w:spacing w:before="0" w:beforeAutospacing="0"/>
        <w:rPr>
          <w:rFonts w:ascii="Formular" w:hAnsi="Formular"/>
          <w:b w:val="0"/>
          <w:bCs w:val="0"/>
          <w:color w:val="373A3C"/>
        </w:rPr>
      </w:pPr>
      <w:r w:rsidRPr="00B1014F">
        <w:rPr>
          <w:rFonts w:ascii="Formular" w:hAnsi="Formular"/>
          <w:b w:val="0"/>
          <w:bCs w:val="0"/>
          <w:color w:val="373A3C"/>
          <w:highlight w:val="yellow"/>
        </w:rPr>
        <w:t>Nested HTML Elements</w:t>
      </w:r>
    </w:p>
    <w:p w14:paraId="6A4A3EE8" w14:textId="274EB7F3" w:rsidR="00B1014F" w:rsidRDefault="00B1014F" w:rsidP="00B1014F">
      <w:pPr>
        <w:pStyle w:val="NormalWeb"/>
        <w:shd w:val="clear" w:color="auto" w:fill="FFFFFF"/>
        <w:spacing w:before="0" w:beforeAutospacing="0"/>
        <w:rPr>
          <w:rFonts w:ascii="Formular" w:hAnsi="Formular"/>
          <w:color w:val="373A3C"/>
          <w:sz w:val="29"/>
          <w:szCs w:val="29"/>
          <w:highlight w:val="green"/>
        </w:rPr>
      </w:pPr>
      <w:r w:rsidRPr="00B1014F">
        <w:rPr>
          <w:rFonts w:ascii="Formular" w:hAnsi="Formular"/>
          <w:color w:val="373A3C"/>
          <w:sz w:val="29"/>
          <w:szCs w:val="29"/>
          <w:highlight w:val="yellow"/>
        </w:rPr>
        <w:t>HTML documents consist of nested HTML elements</w:t>
      </w:r>
      <w:r>
        <w:rPr>
          <w:rFonts w:ascii="Formular" w:hAnsi="Formular"/>
          <w:color w:val="373A3C"/>
          <w:sz w:val="29"/>
          <w:szCs w:val="29"/>
        </w:rPr>
        <w:t xml:space="preserve">. HTML elements can contain elements (elements can be nested). </w:t>
      </w:r>
      <w:r w:rsidRPr="00B1014F">
        <w:rPr>
          <w:rFonts w:ascii="Formular" w:hAnsi="Formular"/>
          <w:color w:val="373A3C"/>
          <w:sz w:val="29"/>
          <w:szCs w:val="29"/>
          <w:highlight w:val="green"/>
        </w:rPr>
        <w:t>All HTML documents composed of nested HTML elements.</w:t>
      </w:r>
    </w:p>
    <w:p w14:paraId="11F39DDA" w14:textId="77777777" w:rsidR="00B1014F" w:rsidRDefault="00B1014F" w:rsidP="00B1014F">
      <w:pPr>
        <w:pStyle w:val="NormalWeb"/>
        <w:shd w:val="clear" w:color="auto" w:fill="FFFFFF"/>
        <w:spacing w:before="0" w:beforeAutospacing="0"/>
        <w:rPr>
          <w:rFonts w:ascii="Formular" w:hAnsi="Formular"/>
          <w:color w:val="373A3C"/>
          <w:sz w:val="29"/>
          <w:szCs w:val="29"/>
        </w:rPr>
      </w:pPr>
    </w:p>
    <w:p w14:paraId="3D5C32A8" w14:textId="77777777" w:rsidR="00B1014F" w:rsidRDefault="00B1014F" w:rsidP="00B1014F">
      <w:pPr>
        <w:pStyle w:val="HTMLncedenBiimlendirilmi"/>
        <w:shd w:val="clear" w:color="auto" w:fill="FFFFFF"/>
        <w:rPr>
          <w:rStyle w:val="HTMLKodu"/>
          <w:rFonts w:ascii="Consolas" w:eastAsiaTheme="majorEastAsia" w:hAnsi="Consolas"/>
          <w:color w:val="212529"/>
        </w:rPr>
      </w:pPr>
      <w:r>
        <w:rPr>
          <w:rStyle w:val="HTMLKodu"/>
          <w:rFonts w:ascii="Consolas" w:eastAsiaTheme="majorEastAsia" w:hAnsi="Consolas"/>
          <w:color w:val="212529"/>
        </w:rPr>
        <w:lastRenderedPageBreak/>
        <w:t>&lt;!DOCTYPE html&gt;</w:t>
      </w:r>
    </w:p>
    <w:p w14:paraId="151031D9" w14:textId="77777777" w:rsidR="00B1014F" w:rsidRDefault="00B1014F" w:rsidP="00B1014F">
      <w:pPr>
        <w:pStyle w:val="HTMLncedenBiimlendirilmi"/>
        <w:shd w:val="clear" w:color="auto" w:fill="FFFFFF"/>
        <w:rPr>
          <w:rStyle w:val="HTMLKodu"/>
          <w:rFonts w:ascii="Consolas" w:eastAsiaTheme="majorEastAsia" w:hAnsi="Consolas"/>
          <w:color w:val="212529"/>
        </w:rPr>
      </w:pPr>
      <w:r>
        <w:rPr>
          <w:rStyle w:val="HTMLKodu"/>
          <w:rFonts w:ascii="Consolas" w:eastAsiaTheme="majorEastAsia" w:hAnsi="Consolas"/>
          <w:color w:val="212529"/>
        </w:rPr>
        <w:t>&lt;</w:t>
      </w:r>
      <w:proofErr w:type="gramStart"/>
      <w:r>
        <w:rPr>
          <w:rStyle w:val="HTMLKodu"/>
          <w:rFonts w:ascii="Consolas" w:eastAsiaTheme="majorEastAsia" w:hAnsi="Consolas"/>
          <w:color w:val="212529"/>
        </w:rPr>
        <w:t>html</w:t>
      </w:r>
      <w:proofErr w:type="gramEnd"/>
      <w:r>
        <w:rPr>
          <w:rStyle w:val="HTMLKodu"/>
          <w:rFonts w:ascii="Consolas" w:eastAsiaTheme="majorEastAsia" w:hAnsi="Consolas"/>
          <w:color w:val="212529"/>
        </w:rPr>
        <w:t>&gt;</w:t>
      </w:r>
    </w:p>
    <w:p w14:paraId="29550B01" w14:textId="77777777" w:rsidR="00B1014F" w:rsidRDefault="00B1014F" w:rsidP="00B1014F">
      <w:pPr>
        <w:pStyle w:val="HTMLncedenBiimlendirilmi"/>
        <w:shd w:val="clear" w:color="auto" w:fill="FFFFFF"/>
        <w:rPr>
          <w:rStyle w:val="HTMLKodu"/>
          <w:rFonts w:ascii="Consolas" w:eastAsiaTheme="majorEastAsia" w:hAnsi="Consolas"/>
          <w:color w:val="212529"/>
        </w:rPr>
      </w:pPr>
      <w:r>
        <w:rPr>
          <w:rStyle w:val="HTMLKodu"/>
          <w:rFonts w:ascii="Consolas" w:eastAsiaTheme="majorEastAsia" w:hAnsi="Consolas"/>
          <w:color w:val="212529"/>
        </w:rPr>
        <w:t xml:space="preserve">    &lt;</w:t>
      </w:r>
      <w:proofErr w:type="gramStart"/>
      <w:r>
        <w:rPr>
          <w:rStyle w:val="HTMLKodu"/>
          <w:rFonts w:ascii="Consolas" w:eastAsiaTheme="majorEastAsia" w:hAnsi="Consolas"/>
          <w:color w:val="212529"/>
        </w:rPr>
        <w:t>body</w:t>
      </w:r>
      <w:proofErr w:type="gramEnd"/>
      <w:r>
        <w:rPr>
          <w:rStyle w:val="HTMLKodu"/>
          <w:rFonts w:ascii="Consolas" w:eastAsiaTheme="majorEastAsia" w:hAnsi="Consolas"/>
          <w:color w:val="212529"/>
        </w:rPr>
        <w:t>&gt;</w:t>
      </w:r>
    </w:p>
    <w:p w14:paraId="3E93EF8B" w14:textId="77777777" w:rsidR="00B1014F" w:rsidRDefault="00B1014F" w:rsidP="00B1014F">
      <w:pPr>
        <w:pStyle w:val="HTMLncedenBiimlendirilmi"/>
        <w:shd w:val="clear" w:color="auto" w:fill="FFFFFF"/>
        <w:rPr>
          <w:rStyle w:val="HTMLKodu"/>
          <w:rFonts w:ascii="Consolas" w:eastAsiaTheme="majorEastAsia" w:hAnsi="Consolas"/>
          <w:color w:val="212529"/>
        </w:rPr>
      </w:pPr>
      <w:r>
        <w:rPr>
          <w:rStyle w:val="HTMLKodu"/>
          <w:rFonts w:ascii="Consolas" w:eastAsiaTheme="majorEastAsia" w:hAnsi="Consolas"/>
          <w:color w:val="212529"/>
        </w:rPr>
        <w:t xml:space="preserve">        &lt;</w:t>
      </w:r>
      <w:proofErr w:type="gramStart"/>
      <w:r>
        <w:rPr>
          <w:rStyle w:val="HTMLKodu"/>
          <w:rFonts w:ascii="Consolas" w:eastAsiaTheme="majorEastAsia" w:hAnsi="Consolas"/>
          <w:color w:val="212529"/>
        </w:rPr>
        <w:t>h</w:t>
      </w:r>
      <w:proofErr w:type="gramEnd"/>
      <w:r>
        <w:rPr>
          <w:rStyle w:val="HTMLKodu"/>
          <w:rFonts w:ascii="Consolas" w:eastAsiaTheme="majorEastAsia" w:hAnsi="Consolas"/>
          <w:color w:val="212529"/>
        </w:rPr>
        <w:t>1&gt;This is a Heading&lt;/h1&gt;</w:t>
      </w:r>
    </w:p>
    <w:p w14:paraId="4C597A97" w14:textId="77777777" w:rsidR="00B1014F" w:rsidRDefault="00B1014F" w:rsidP="00B1014F">
      <w:pPr>
        <w:pStyle w:val="HTMLncedenBiimlendirilmi"/>
        <w:shd w:val="clear" w:color="auto" w:fill="FFFFFF"/>
        <w:rPr>
          <w:rStyle w:val="HTMLKodu"/>
          <w:rFonts w:ascii="Consolas" w:eastAsiaTheme="majorEastAsia" w:hAnsi="Consolas"/>
          <w:color w:val="212529"/>
        </w:rPr>
      </w:pPr>
      <w:r>
        <w:rPr>
          <w:rStyle w:val="HTMLKodu"/>
          <w:rFonts w:ascii="Consolas" w:eastAsiaTheme="majorEastAsia" w:hAnsi="Consolas"/>
          <w:color w:val="212529"/>
        </w:rPr>
        <w:t xml:space="preserve">        &lt;</w:t>
      </w:r>
      <w:proofErr w:type="gramStart"/>
      <w:r>
        <w:rPr>
          <w:rStyle w:val="HTMLKodu"/>
          <w:rFonts w:ascii="Consolas" w:eastAsiaTheme="majorEastAsia" w:hAnsi="Consolas"/>
          <w:color w:val="212529"/>
        </w:rPr>
        <w:t>p</w:t>
      </w:r>
      <w:proofErr w:type="gramEnd"/>
      <w:r>
        <w:rPr>
          <w:rStyle w:val="HTMLKodu"/>
          <w:rFonts w:ascii="Consolas" w:eastAsiaTheme="majorEastAsia" w:hAnsi="Consolas"/>
          <w:color w:val="212529"/>
        </w:rPr>
        <w:t>&gt;This is a paragraph.&lt;/p&gt;</w:t>
      </w:r>
    </w:p>
    <w:p w14:paraId="1FC0DD8E" w14:textId="77777777" w:rsidR="00B1014F" w:rsidRDefault="00B1014F" w:rsidP="00B1014F">
      <w:pPr>
        <w:pStyle w:val="HTMLncedenBiimlendirilmi"/>
        <w:shd w:val="clear" w:color="auto" w:fill="FFFFFF"/>
        <w:rPr>
          <w:rStyle w:val="HTMLKodu"/>
          <w:rFonts w:ascii="Consolas" w:eastAsiaTheme="majorEastAsia" w:hAnsi="Consolas"/>
          <w:color w:val="212529"/>
        </w:rPr>
      </w:pPr>
      <w:r>
        <w:rPr>
          <w:rStyle w:val="HTMLKodu"/>
          <w:rFonts w:ascii="Consolas" w:eastAsiaTheme="majorEastAsia" w:hAnsi="Consolas"/>
          <w:color w:val="212529"/>
        </w:rPr>
        <w:t xml:space="preserve">    &lt;/body&gt;</w:t>
      </w:r>
    </w:p>
    <w:p w14:paraId="45005D3D" w14:textId="77777777" w:rsidR="00B1014F" w:rsidRDefault="00B1014F" w:rsidP="00B1014F">
      <w:pPr>
        <w:pStyle w:val="HTMLncedenBiimlendirilmi"/>
        <w:shd w:val="clear" w:color="auto" w:fill="FFFFFF"/>
        <w:rPr>
          <w:rStyle w:val="HTMLKodu"/>
          <w:rFonts w:ascii="Consolas" w:eastAsiaTheme="majorEastAsia" w:hAnsi="Consolas"/>
          <w:color w:val="212529"/>
        </w:rPr>
      </w:pPr>
      <w:r>
        <w:rPr>
          <w:rStyle w:val="HTMLKodu"/>
          <w:rFonts w:ascii="Consolas" w:eastAsiaTheme="majorEastAsia" w:hAnsi="Consolas"/>
          <w:color w:val="212529"/>
        </w:rPr>
        <w:t>&lt;/html&gt;</w:t>
      </w:r>
    </w:p>
    <w:p w14:paraId="4E08FBBE" w14:textId="65FF4573" w:rsidR="00B1014F" w:rsidRDefault="00B1014F" w:rsidP="00B1014F">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
    <w:p w14:paraId="49AE8862" w14:textId="77777777" w:rsidR="00B1014F" w:rsidRDefault="00B1014F" w:rsidP="00B1014F">
      <w:pPr>
        <w:pStyle w:val="Balk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inherit" w:hAnsi="inherit" w:cs="Courier New"/>
          <w:color w:val="212529"/>
          <w:sz w:val="48"/>
          <w:szCs w:val="48"/>
        </w:rPr>
      </w:pPr>
      <w:r>
        <w:rPr>
          <w:rFonts w:ascii="inherit" w:hAnsi="inherit" w:cs="Courier New"/>
          <w:b/>
          <w:bCs/>
          <w:color w:val="212529"/>
        </w:rPr>
        <w:t>This is a Heading</w:t>
      </w:r>
    </w:p>
    <w:p w14:paraId="3489A8E2" w14:textId="77777777" w:rsidR="00B1014F" w:rsidRDefault="00B1014F" w:rsidP="00B1014F">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
    <w:p w14:paraId="2020AE8F" w14:textId="77777777" w:rsidR="00B1014F" w:rsidRDefault="00B1014F" w:rsidP="00B1014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sz w:val="25"/>
          <w:szCs w:val="25"/>
        </w:rPr>
      </w:pPr>
      <w:r>
        <w:rPr>
          <w:rFonts w:ascii="Consolas" w:hAnsi="Consolas" w:cs="Courier New"/>
          <w:color w:val="212529"/>
          <w:sz w:val="25"/>
          <w:szCs w:val="25"/>
        </w:rPr>
        <w:t>This is a paragraph.</w:t>
      </w:r>
    </w:p>
    <w:p w14:paraId="1527CBD9" w14:textId="37B321C1" w:rsidR="00B1014F" w:rsidRPr="00B1014F" w:rsidRDefault="00B1014F" w:rsidP="00B1014F">
      <w:pPr>
        <w:pStyle w:val="HTMLncedenBiimlendirilmi"/>
        <w:shd w:val="clear" w:color="auto" w:fill="FFFFFF"/>
        <w:rPr>
          <w:rFonts w:ascii="Formular" w:hAnsi="Formular" w:cs="Times New Roman"/>
          <w:color w:val="373A3C"/>
          <w:sz w:val="29"/>
          <w:szCs w:val="29"/>
          <w:highlight w:val="yellow"/>
        </w:rPr>
      </w:pPr>
      <w:r>
        <w:rPr>
          <w:rFonts w:ascii="Consolas" w:hAnsi="Consolas"/>
          <w:color w:val="212529"/>
          <w:sz w:val="25"/>
          <w:szCs w:val="25"/>
        </w:rPr>
        <w:t xml:space="preserve"> </w:t>
      </w:r>
      <w:r w:rsidRPr="00B1014F">
        <w:rPr>
          <w:rFonts w:ascii="Formular" w:hAnsi="Formular"/>
          <w:color w:val="373A3C"/>
          <w:sz w:val="29"/>
          <w:szCs w:val="29"/>
          <w:highlight w:val="yellow"/>
        </w:rPr>
        <w:t>HTML Document above contains four HTML elements.</w:t>
      </w:r>
    </w:p>
    <w:p w14:paraId="32C400D3" w14:textId="77777777" w:rsidR="00B1014F" w:rsidRPr="00B1014F" w:rsidRDefault="00B1014F" w:rsidP="00B1014F">
      <w:pPr>
        <w:numPr>
          <w:ilvl w:val="0"/>
          <w:numId w:val="4"/>
        </w:numPr>
        <w:shd w:val="clear" w:color="auto" w:fill="FFFFFF"/>
        <w:spacing w:before="100" w:beforeAutospacing="1" w:after="100" w:afterAutospacing="1" w:line="240" w:lineRule="auto"/>
        <w:rPr>
          <w:rFonts w:ascii="Formular" w:hAnsi="Formular"/>
          <w:color w:val="373A3C"/>
          <w:sz w:val="29"/>
          <w:szCs w:val="29"/>
          <w:highlight w:val="yellow"/>
        </w:rPr>
      </w:pPr>
      <w:r w:rsidRPr="00B1014F">
        <w:rPr>
          <w:rFonts w:ascii="Formular" w:hAnsi="Formular"/>
          <w:color w:val="373A3C"/>
          <w:sz w:val="29"/>
          <w:szCs w:val="29"/>
          <w:highlight w:val="yellow"/>
        </w:rPr>
        <w:t>The HTML element includes the body element.</w:t>
      </w:r>
    </w:p>
    <w:p w14:paraId="246072F3" w14:textId="77777777" w:rsidR="00B1014F" w:rsidRPr="00B1014F" w:rsidRDefault="00B1014F" w:rsidP="00B1014F">
      <w:pPr>
        <w:numPr>
          <w:ilvl w:val="0"/>
          <w:numId w:val="4"/>
        </w:numPr>
        <w:shd w:val="clear" w:color="auto" w:fill="FFFFFF"/>
        <w:spacing w:before="100" w:beforeAutospacing="1" w:after="100" w:afterAutospacing="1" w:line="240" w:lineRule="auto"/>
        <w:rPr>
          <w:rFonts w:ascii="Formular" w:hAnsi="Formular"/>
          <w:color w:val="373A3C"/>
          <w:sz w:val="29"/>
          <w:szCs w:val="29"/>
          <w:highlight w:val="yellow"/>
        </w:rPr>
      </w:pPr>
      <w:r w:rsidRPr="00B1014F">
        <w:rPr>
          <w:rFonts w:ascii="Formular" w:hAnsi="Formular"/>
          <w:color w:val="373A3C"/>
          <w:sz w:val="29"/>
          <w:szCs w:val="29"/>
          <w:highlight w:val="yellow"/>
        </w:rPr>
        <w:t>The body element includes the h1 and p elements.</w:t>
      </w:r>
    </w:p>
    <w:p w14:paraId="3E6A9BED" w14:textId="77777777" w:rsidR="00B1014F" w:rsidRDefault="00B1014F" w:rsidP="00B1014F">
      <w:pPr>
        <w:pStyle w:val="Balk3"/>
        <w:shd w:val="clear" w:color="auto" w:fill="FFFFFF"/>
        <w:spacing w:before="0" w:beforeAutospacing="0"/>
        <w:rPr>
          <w:rFonts w:ascii="Formular" w:hAnsi="Formular"/>
          <w:b w:val="0"/>
          <w:bCs w:val="0"/>
          <w:color w:val="373A3C"/>
        </w:rPr>
      </w:pPr>
      <w:r w:rsidRPr="00B1014F">
        <w:rPr>
          <w:rFonts w:ascii="Formular" w:hAnsi="Formular"/>
          <w:b w:val="0"/>
          <w:bCs w:val="0"/>
          <w:color w:val="373A3C"/>
          <w:highlight w:val="green"/>
        </w:rPr>
        <w:t>Empty HTML Elements</w:t>
      </w:r>
    </w:p>
    <w:p w14:paraId="1AECB2C9" w14:textId="77777777" w:rsidR="00B1014F" w:rsidRPr="00B1014F" w:rsidRDefault="00B1014F" w:rsidP="00B1014F">
      <w:pPr>
        <w:numPr>
          <w:ilvl w:val="0"/>
          <w:numId w:val="5"/>
        </w:numPr>
        <w:shd w:val="clear" w:color="auto" w:fill="FFFFFF"/>
        <w:spacing w:before="100" w:beforeAutospacing="1" w:after="100" w:afterAutospacing="1" w:line="240" w:lineRule="auto"/>
        <w:rPr>
          <w:rFonts w:ascii="Formular" w:hAnsi="Formular"/>
          <w:color w:val="373A3C"/>
          <w:sz w:val="29"/>
          <w:szCs w:val="29"/>
          <w:highlight w:val="green"/>
        </w:rPr>
      </w:pPr>
      <w:r w:rsidRPr="00B1014F">
        <w:rPr>
          <w:rFonts w:ascii="Formular" w:hAnsi="Formular"/>
          <w:color w:val="373A3C"/>
          <w:sz w:val="29"/>
          <w:szCs w:val="29"/>
          <w:highlight w:val="green"/>
        </w:rPr>
        <w:t>If a</w:t>
      </w:r>
      <w:r>
        <w:rPr>
          <w:rFonts w:ascii="Formular" w:hAnsi="Formular"/>
          <w:color w:val="373A3C"/>
          <w:sz w:val="29"/>
          <w:szCs w:val="29"/>
        </w:rPr>
        <w:t xml:space="preserve"> </w:t>
      </w:r>
      <w:r w:rsidRPr="00B1014F">
        <w:rPr>
          <w:rFonts w:ascii="Formular" w:hAnsi="Formular"/>
          <w:color w:val="373A3C"/>
          <w:sz w:val="29"/>
          <w:szCs w:val="29"/>
          <w:highlight w:val="green"/>
        </w:rPr>
        <w:t>HTML element does not have any content, it is called empty element.</w:t>
      </w:r>
    </w:p>
    <w:p w14:paraId="05937AC7" w14:textId="77777777" w:rsidR="00B1014F" w:rsidRDefault="00B1014F" w:rsidP="00B1014F">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 xml:space="preserve">Empty HTML elements </w:t>
      </w:r>
      <w:r w:rsidRPr="00B1014F">
        <w:rPr>
          <w:rFonts w:ascii="Formular" w:hAnsi="Formular"/>
          <w:color w:val="373A3C"/>
          <w:sz w:val="29"/>
          <w:szCs w:val="29"/>
          <w:highlight w:val="green"/>
        </w:rPr>
        <w:t>do not have a closing tag.</w:t>
      </w:r>
    </w:p>
    <w:p w14:paraId="05D9C8C9" w14:textId="77777777" w:rsidR="00B1014F" w:rsidRDefault="00B1014F" w:rsidP="00B1014F">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For example</w:t>
      </w:r>
      <w:r w:rsidRPr="00B1014F">
        <w:rPr>
          <w:rFonts w:ascii="Formular" w:hAnsi="Formular"/>
          <w:color w:val="373A3C"/>
          <w:sz w:val="29"/>
          <w:szCs w:val="29"/>
          <w:highlight w:val="green"/>
        </w:rPr>
        <w:t>, </w:t>
      </w:r>
      <w:r w:rsidRPr="00B1014F">
        <w:rPr>
          <w:rStyle w:val="HTMLKodu"/>
          <w:rFonts w:ascii="Consolas" w:eastAsiaTheme="minorHAnsi" w:hAnsi="Consolas"/>
          <w:color w:val="FF0000"/>
          <w:highlight w:val="green"/>
          <w:shd w:val="clear" w:color="auto" w:fill="F0F0F0"/>
        </w:rPr>
        <w:t>&lt;br&gt;</w:t>
      </w:r>
      <w:r w:rsidRPr="00B1014F">
        <w:rPr>
          <w:rFonts w:ascii="Formular" w:hAnsi="Formular"/>
          <w:color w:val="373A3C"/>
          <w:sz w:val="29"/>
          <w:szCs w:val="29"/>
          <w:highlight w:val="green"/>
        </w:rPr>
        <w:t> and </w:t>
      </w:r>
      <w:r w:rsidRPr="00B1014F">
        <w:rPr>
          <w:rStyle w:val="HTMLKodu"/>
          <w:rFonts w:ascii="Consolas" w:eastAsiaTheme="minorHAnsi" w:hAnsi="Consolas"/>
          <w:color w:val="FF0000"/>
          <w:highlight w:val="green"/>
          <w:shd w:val="clear" w:color="auto" w:fill="F0F0F0"/>
        </w:rPr>
        <w:t>&lt;img&gt;</w:t>
      </w:r>
      <w:r w:rsidRPr="00B1014F">
        <w:rPr>
          <w:rFonts w:ascii="Formular" w:hAnsi="Formular"/>
          <w:color w:val="373A3C"/>
          <w:sz w:val="29"/>
          <w:szCs w:val="29"/>
          <w:highlight w:val="green"/>
        </w:rPr>
        <w:t> elements are empty elements.</w:t>
      </w:r>
    </w:p>
    <w:p w14:paraId="0EF88C1B" w14:textId="77777777" w:rsidR="00B1014F" w:rsidRDefault="00B1014F" w:rsidP="00B1014F">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You will learn more about elements in this course.</w:t>
      </w:r>
    </w:p>
    <w:p w14:paraId="05F4AF61" w14:textId="77777777" w:rsidR="00B1014F" w:rsidRDefault="00B1014F" w:rsidP="00B1014F">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 xml:space="preserve">View the Lesson (HTML Elements and </w:t>
      </w:r>
      <w:proofErr w:type="gramStart"/>
      <w:r>
        <w:rPr>
          <w:rFonts w:ascii="Formular" w:hAnsi="Formular"/>
          <w:b w:val="0"/>
          <w:bCs w:val="0"/>
          <w:color w:val="373A3C"/>
        </w:rPr>
        <w:t>Tags )</w:t>
      </w:r>
      <w:proofErr w:type="gramEnd"/>
    </w:p>
    <w:p w14:paraId="16F8C1A1" w14:textId="77777777" w:rsidR="00B1014F" w:rsidRDefault="00B1014F" w:rsidP="00B1014F">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HTML Tags</w:t>
      </w:r>
    </w:p>
    <w:p w14:paraId="60290977" w14:textId="77777777" w:rsidR="00B1014F" w:rsidRPr="00B1014F" w:rsidRDefault="00B1014F" w:rsidP="00B1014F">
      <w:pPr>
        <w:numPr>
          <w:ilvl w:val="0"/>
          <w:numId w:val="6"/>
        </w:numPr>
        <w:shd w:val="clear" w:color="auto" w:fill="FFFFFF"/>
        <w:spacing w:before="100" w:beforeAutospacing="1" w:after="100" w:afterAutospacing="1" w:line="240" w:lineRule="auto"/>
        <w:rPr>
          <w:rFonts w:ascii="Formular" w:hAnsi="Formular"/>
          <w:color w:val="373A3C"/>
          <w:sz w:val="29"/>
          <w:szCs w:val="29"/>
          <w:highlight w:val="cyan"/>
        </w:rPr>
      </w:pPr>
      <w:r w:rsidRPr="00B1014F">
        <w:rPr>
          <w:rStyle w:val="Gl"/>
          <w:rFonts w:ascii="Formular" w:hAnsi="Formular"/>
          <w:color w:val="373A3C"/>
          <w:sz w:val="29"/>
          <w:szCs w:val="29"/>
          <w:highlight w:val="yellow"/>
        </w:rPr>
        <w:t>HTML tags</w:t>
      </w:r>
      <w:r w:rsidRPr="00B1014F">
        <w:rPr>
          <w:rFonts w:ascii="Formular" w:hAnsi="Formular"/>
          <w:color w:val="373A3C"/>
          <w:sz w:val="29"/>
          <w:szCs w:val="29"/>
          <w:highlight w:val="yellow"/>
        </w:rPr>
        <w:t> are element names surrounded by angle brackets</w:t>
      </w:r>
      <w:r>
        <w:rPr>
          <w:rFonts w:ascii="Formular" w:hAnsi="Formular"/>
          <w:color w:val="373A3C"/>
          <w:sz w:val="29"/>
          <w:szCs w:val="29"/>
        </w:rPr>
        <w:t xml:space="preserve">. The </w:t>
      </w:r>
      <w:r w:rsidRPr="00B1014F">
        <w:rPr>
          <w:rFonts w:ascii="Formular" w:hAnsi="Formular"/>
          <w:color w:val="373A3C"/>
          <w:sz w:val="29"/>
          <w:szCs w:val="29"/>
          <w:highlight w:val="green"/>
        </w:rPr>
        <w:t>element name indicates the tag's purpose</w:t>
      </w:r>
      <w:r>
        <w:rPr>
          <w:rFonts w:ascii="Formular" w:hAnsi="Formular"/>
          <w:color w:val="373A3C"/>
          <w:sz w:val="29"/>
          <w:szCs w:val="29"/>
        </w:rPr>
        <w:t xml:space="preserve">. For example, </w:t>
      </w:r>
      <w:r w:rsidRPr="00B1014F">
        <w:rPr>
          <w:rFonts w:ascii="Formular" w:hAnsi="Formular"/>
          <w:color w:val="373A3C"/>
          <w:sz w:val="29"/>
          <w:szCs w:val="29"/>
          <w:highlight w:val="cyan"/>
        </w:rPr>
        <w:t>p stands for paragraph.</w:t>
      </w:r>
    </w:p>
    <w:p w14:paraId="215CFB1D" w14:textId="77777777" w:rsidR="00B1014F" w:rsidRPr="00B1014F" w:rsidRDefault="00B1014F" w:rsidP="00B1014F">
      <w:pPr>
        <w:numPr>
          <w:ilvl w:val="0"/>
          <w:numId w:val="6"/>
        </w:numPr>
        <w:shd w:val="clear" w:color="auto" w:fill="FFFFFF"/>
        <w:spacing w:before="100" w:beforeAutospacing="1" w:after="100" w:afterAutospacing="1" w:line="240" w:lineRule="auto"/>
        <w:rPr>
          <w:rFonts w:ascii="Formular" w:hAnsi="Formular"/>
          <w:color w:val="373A3C"/>
          <w:sz w:val="29"/>
          <w:szCs w:val="29"/>
          <w:highlight w:val="yellow"/>
        </w:rPr>
      </w:pPr>
      <w:r>
        <w:rPr>
          <w:rFonts w:ascii="Formular" w:hAnsi="Formular"/>
          <w:color w:val="373A3C"/>
          <w:sz w:val="29"/>
          <w:szCs w:val="29"/>
        </w:rPr>
        <w:t xml:space="preserve">The opening tag denotes the start of a piece of content. </w:t>
      </w:r>
      <w:r w:rsidRPr="00B1014F">
        <w:rPr>
          <w:rFonts w:ascii="Formular" w:hAnsi="Formular"/>
          <w:color w:val="373A3C"/>
          <w:sz w:val="29"/>
          <w:szCs w:val="29"/>
          <w:highlight w:val="yellow"/>
        </w:rPr>
        <w:t>The opening tag is composed of the left-angle bracket</w:t>
      </w:r>
      <w:r>
        <w:rPr>
          <w:rFonts w:ascii="Formular" w:hAnsi="Formular"/>
          <w:color w:val="373A3C"/>
          <w:sz w:val="29"/>
          <w:szCs w:val="29"/>
        </w:rPr>
        <w:t xml:space="preserve">, </w:t>
      </w:r>
      <w:r w:rsidRPr="00B1014F">
        <w:rPr>
          <w:rFonts w:ascii="Formular" w:hAnsi="Formular"/>
          <w:color w:val="373A3C"/>
          <w:sz w:val="29"/>
          <w:szCs w:val="29"/>
          <w:highlight w:val="yellow"/>
        </w:rPr>
        <w:t>element name</w:t>
      </w:r>
      <w:r>
        <w:rPr>
          <w:rFonts w:ascii="Formular" w:hAnsi="Formular"/>
          <w:color w:val="373A3C"/>
          <w:sz w:val="29"/>
          <w:szCs w:val="29"/>
        </w:rPr>
        <w:t xml:space="preserve">, and </w:t>
      </w:r>
      <w:r w:rsidRPr="00B1014F">
        <w:rPr>
          <w:rFonts w:ascii="Formular" w:hAnsi="Formular"/>
          <w:color w:val="373A3C"/>
          <w:sz w:val="29"/>
          <w:szCs w:val="29"/>
          <w:highlight w:val="yellow"/>
        </w:rPr>
        <w:t>right-angle bracket.</w:t>
      </w:r>
    </w:p>
    <w:p w14:paraId="071A5C0F" w14:textId="24AF4895" w:rsidR="00B1014F" w:rsidRDefault="00B1014F" w:rsidP="00B1014F">
      <w:pPr>
        <w:shd w:val="clear" w:color="auto" w:fill="FFFFFF"/>
        <w:jc w:val="center"/>
        <w:rPr>
          <w:rFonts w:ascii="Formular" w:hAnsi="Formular"/>
          <w:color w:val="373A3C"/>
          <w:sz w:val="29"/>
          <w:szCs w:val="29"/>
        </w:rPr>
      </w:pPr>
      <w:r>
        <w:rPr>
          <w:rFonts w:ascii="Formular" w:hAnsi="Formular"/>
          <w:noProof/>
          <w:color w:val="373A3C"/>
          <w:sz w:val="29"/>
          <w:szCs w:val="29"/>
        </w:rPr>
        <w:drawing>
          <wp:inline distT="0" distB="0" distL="0" distR="0" wp14:anchorId="3B291242" wp14:editId="174DFE06">
            <wp:extent cx="3940868" cy="1816686"/>
            <wp:effectExtent l="0" t="0" r="2540" b="0"/>
            <wp:docPr id="4" name="Resim 4" descr="HTML Opening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Opening T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263" cy="1867576"/>
                    </a:xfrm>
                    <a:prstGeom prst="rect">
                      <a:avLst/>
                    </a:prstGeom>
                    <a:noFill/>
                    <a:ln>
                      <a:noFill/>
                    </a:ln>
                  </pic:spPr>
                </pic:pic>
              </a:graphicData>
            </a:graphic>
          </wp:inline>
        </w:drawing>
      </w:r>
    </w:p>
    <w:p w14:paraId="194A5ABB" w14:textId="77777777" w:rsidR="00B1014F" w:rsidRPr="00B1014F" w:rsidRDefault="00B1014F" w:rsidP="00B1014F">
      <w:pPr>
        <w:numPr>
          <w:ilvl w:val="0"/>
          <w:numId w:val="7"/>
        </w:numPr>
        <w:shd w:val="clear" w:color="auto" w:fill="FFFFFF"/>
        <w:spacing w:before="100" w:beforeAutospacing="1" w:after="100" w:afterAutospacing="1" w:line="240" w:lineRule="auto"/>
        <w:rPr>
          <w:rFonts w:ascii="Formular" w:hAnsi="Formular"/>
          <w:color w:val="373A3C"/>
          <w:sz w:val="29"/>
          <w:szCs w:val="29"/>
          <w:highlight w:val="green"/>
        </w:rPr>
      </w:pPr>
      <w:proofErr w:type="gramStart"/>
      <w:r>
        <w:rPr>
          <w:rFonts w:ascii="Formular" w:hAnsi="Formular"/>
          <w:color w:val="373A3C"/>
          <w:sz w:val="29"/>
          <w:szCs w:val="29"/>
        </w:rPr>
        <w:lastRenderedPageBreak/>
        <w:t>the</w:t>
      </w:r>
      <w:proofErr w:type="gramEnd"/>
      <w:r>
        <w:rPr>
          <w:rFonts w:ascii="Formular" w:hAnsi="Formular"/>
          <w:color w:val="373A3C"/>
          <w:sz w:val="29"/>
          <w:szCs w:val="29"/>
        </w:rPr>
        <w:t xml:space="preserve"> </w:t>
      </w:r>
      <w:r w:rsidRPr="00B1014F">
        <w:rPr>
          <w:rFonts w:ascii="Formular" w:hAnsi="Formular"/>
          <w:color w:val="373A3C"/>
          <w:sz w:val="29"/>
          <w:szCs w:val="29"/>
          <w:u w:val="single"/>
        </w:rPr>
        <w:t>closing tag denotes the end of an HTML element</w:t>
      </w:r>
      <w:r>
        <w:rPr>
          <w:rFonts w:ascii="Formular" w:hAnsi="Formular"/>
          <w:color w:val="373A3C"/>
          <w:sz w:val="29"/>
          <w:szCs w:val="29"/>
        </w:rPr>
        <w:t xml:space="preserve">. </w:t>
      </w:r>
      <w:r w:rsidRPr="00B1014F">
        <w:rPr>
          <w:rFonts w:ascii="Formular" w:hAnsi="Formular"/>
          <w:color w:val="373A3C"/>
          <w:sz w:val="29"/>
          <w:szCs w:val="29"/>
          <w:highlight w:val="yellow"/>
        </w:rPr>
        <w:t>The closing tag is composed</w:t>
      </w:r>
      <w:r>
        <w:rPr>
          <w:rFonts w:ascii="Formular" w:hAnsi="Formular"/>
          <w:color w:val="373A3C"/>
          <w:sz w:val="29"/>
          <w:szCs w:val="29"/>
        </w:rPr>
        <w:t xml:space="preserve"> of </w:t>
      </w:r>
      <w:r w:rsidRPr="00B1014F">
        <w:rPr>
          <w:rFonts w:ascii="Formular" w:hAnsi="Formular"/>
          <w:color w:val="373A3C"/>
          <w:sz w:val="29"/>
          <w:szCs w:val="29"/>
          <w:highlight w:val="green"/>
        </w:rPr>
        <w:t>the left-angle bracket</w:t>
      </w:r>
      <w:r>
        <w:rPr>
          <w:rFonts w:ascii="Formular" w:hAnsi="Formular"/>
          <w:color w:val="373A3C"/>
          <w:sz w:val="29"/>
          <w:szCs w:val="29"/>
        </w:rPr>
        <w:t xml:space="preserve">, </w:t>
      </w:r>
      <w:r w:rsidRPr="00B1014F">
        <w:rPr>
          <w:rFonts w:ascii="Formular" w:hAnsi="Formular"/>
          <w:color w:val="373A3C"/>
          <w:sz w:val="29"/>
          <w:szCs w:val="29"/>
          <w:highlight w:val="green"/>
        </w:rPr>
        <w:t>forward slash</w:t>
      </w:r>
      <w:r>
        <w:rPr>
          <w:rFonts w:ascii="Formular" w:hAnsi="Formular"/>
          <w:color w:val="373A3C"/>
          <w:sz w:val="29"/>
          <w:szCs w:val="29"/>
        </w:rPr>
        <w:t xml:space="preserve">, </w:t>
      </w:r>
      <w:r w:rsidRPr="00B1014F">
        <w:rPr>
          <w:rFonts w:ascii="Formular" w:hAnsi="Formular"/>
          <w:color w:val="373A3C"/>
          <w:sz w:val="29"/>
          <w:szCs w:val="29"/>
          <w:highlight w:val="green"/>
        </w:rPr>
        <w:t>element name</w:t>
      </w:r>
      <w:r>
        <w:rPr>
          <w:rFonts w:ascii="Formular" w:hAnsi="Formular"/>
          <w:color w:val="373A3C"/>
          <w:sz w:val="29"/>
          <w:szCs w:val="29"/>
        </w:rPr>
        <w:t xml:space="preserve">, and </w:t>
      </w:r>
      <w:r w:rsidRPr="00B1014F">
        <w:rPr>
          <w:rFonts w:ascii="Formular" w:hAnsi="Formular"/>
          <w:color w:val="373A3C"/>
          <w:sz w:val="29"/>
          <w:szCs w:val="29"/>
          <w:highlight w:val="green"/>
        </w:rPr>
        <w:t>right-angle bracket.</w:t>
      </w:r>
    </w:p>
    <w:p w14:paraId="54878303" w14:textId="51CDD4BD" w:rsidR="00B1014F" w:rsidRDefault="00B1014F" w:rsidP="00B1014F">
      <w:pPr>
        <w:shd w:val="clear" w:color="auto" w:fill="FFFFFF"/>
        <w:jc w:val="center"/>
        <w:rPr>
          <w:rFonts w:ascii="Formular" w:hAnsi="Formular"/>
          <w:color w:val="373A3C"/>
          <w:sz w:val="29"/>
          <w:szCs w:val="29"/>
        </w:rPr>
      </w:pPr>
      <w:r>
        <w:rPr>
          <w:rFonts w:ascii="Formular" w:hAnsi="Formular"/>
          <w:noProof/>
          <w:color w:val="373A3C"/>
          <w:sz w:val="29"/>
          <w:szCs w:val="29"/>
        </w:rPr>
        <w:drawing>
          <wp:inline distT="0" distB="0" distL="0" distR="0" wp14:anchorId="31AE475E" wp14:editId="2411F2AF">
            <wp:extent cx="4289871" cy="2432685"/>
            <wp:effectExtent l="0" t="0" r="0" b="5715"/>
            <wp:docPr id="3" name="Resim 3" descr="HTML Closing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Closing T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523" cy="2490897"/>
                    </a:xfrm>
                    <a:prstGeom prst="rect">
                      <a:avLst/>
                    </a:prstGeom>
                    <a:noFill/>
                    <a:ln>
                      <a:noFill/>
                    </a:ln>
                  </pic:spPr>
                </pic:pic>
              </a:graphicData>
            </a:graphic>
          </wp:inline>
        </w:drawing>
      </w:r>
    </w:p>
    <w:p w14:paraId="3F60FFCB" w14:textId="77777777" w:rsidR="00B1014F" w:rsidRPr="00B1014F" w:rsidRDefault="00B1014F" w:rsidP="00B1014F">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B1014F">
        <w:rPr>
          <w:rFonts w:ascii="Formular" w:eastAsia="Times New Roman" w:hAnsi="Formular" w:cs="Times New Roman"/>
          <w:color w:val="373A3C"/>
          <w:sz w:val="27"/>
          <w:szCs w:val="27"/>
          <w:highlight w:val="yellow"/>
          <w:lang w:eastAsia="tr-TR"/>
        </w:rPr>
        <w:t>HTML Div Tag</w:t>
      </w:r>
    </w:p>
    <w:p w14:paraId="0741F148" w14:textId="1E00A64D" w:rsidR="00B1014F" w:rsidRDefault="00B1014F" w:rsidP="00B1014F">
      <w:pPr>
        <w:shd w:val="clear" w:color="auto" w:fill="FFFFFF"/>
        <w:spacing w:after="0" w:line="240" w:lineRule="auto"/>
        <w:rPr>
          <w:rFonts w:ascii="Formular" w:eastAsia="Times New Roman" w:hAnsi="Formular" w:cs="Times New Roman"/>
          <w:color w:val="373A3C"/>
          <w:sz w:val="29"/>
          <w:szCs w:val="29"/>
          <w:highlight w:val="yellow"/>
          <w:lang w:eastAsia="tr-TR"/>
        </w:rPr>
      </w:pPr>
      <w:r w:rsidRPr="00B1014F">
        <w:rPr>
          <w:rFonts w:ascii="Formular" w:eastAsia="Times New Roman" w:hAnsi="Formular" w:cs="Times New Roman"/>
          <w:color w:val="373A3C"/>
          <w:sz w:val="29"/>
          <w:szCs w:val="29"/>
          <w:highlight w:val="yellow"/>
          <w:lang w:eastAsia="tr-TR"/>
        </w:rPr>
        <w:t>A &lt;div&gt; section in a document that is styled with CSS</w:t>
      </w:r>
      <w:r w:rsidRPr="00B1014F">
        <w:rPr>
          <w:rFonts w:ascii="Formular" w:eastAsia="Times New Roman" w:hAnsi="Formular" w:cs="Times New Roman"/>
          <w:color w:val="373A3C"/>
          <w:sz w:val="29"/>
          <w:szCs w:val="29"/>
          <w:lang w:eastAsia="tr-TR"/>
        </w:rPr>
        <w:t>:</w:t>
      </w:r>
      <w:r w:rsidRPr="00B1014F">
        <w:rPr>
          <w:rFonts w:ascii="Formular" w:eastAsia="Times New Roman" w:hAnsi="Formular" w:cs="Times New Roman"/>
          <w:color w:val="373A3C"/>
          <w:sz w:val="29"/>
          <w:szCs w:val="29"/>
          <w:lang w:eastAsia="tr-TR"/>
        </w:rPr>
        <w:br/>
      </w:r>
      <w:r w:rsidRPr="00B1014F">
        <w:rPr>
          <w:rFonts w:ascii="Formular" w:eastAsia="Times New Roman" w:hAnsi="Formular" w:cs="Times New Roman"/>
          <w:color w:val="373A3C"/>
          <w:sz w:val="29"/>
          <w:szCs w:val="29"/>
          <w:lang w:eastAsia="tr-TR"/>
        </w:rPr>
        <w:br/>
        <w:t>The &lt;</w:t>
      </w:r>
      <w:r w:rsidRPr="00B1014F">
        <w:rPr>
          <w:rFonts w:ascii="Formular" w:eastAsia="Times New Roman" w:hAnsi="Formular" w:cs="Times New Roman"/>
          <w:color w:val="373A3C"/>
          <w:sz w:val="29"/>
          <w:szCs w:val="29"/>
          <w:highlight w:val="green"/>
          <w:lang w:eastAsia="tr-TR"/>
        </w:rPr>
        <w:t>div&gt; tag defines a division or a section in an HTML document.</w:t>
      </w:r>
      <w:r w:rsidRPr="00B1014F">
        <w:rPr>
          <w:rFonts w:ascii="Formular" w:eastAsia="Times New Roman" w:hAnsi="Formular" w:cs="Times New Roman"/>
          <w:color w:val="373A3C"/>
          <w:sz w:val="29"/>
          <w:szCs w:val="29"/>
          <w:lang w:eastAsia="tr-TR"/>
        </w:rPr>
        <w:br/>
      </w:r>
      <w:r w:rsidRPr="00B1014F">
        <w:rPr>
          <w:rFonts w:ascii="Formular" w:eastAsia="Times New Roman" w:hAnsi="Formular" w:cs="Times New Roman"/>
          <w:color w:val="373A3C"/>
          <w:sz w:val="29"/>
          <w:szCs w:val="29"/>
          <w:lang w:eastAsia="tr-TR"/>
        </w:rPr>
        <w:br/>
        <w:t>The &lt;</w:t>
      </w:r>
      <w:r w:rsidRPr="00B1014F">
        <w:rPr>
          <w:rFonts w:ascii="Formular" w:eastAsia="Times New Roman" w:hAnsi="Formular" w:cs="Times New Roman"/>
          <w:color w:val="373A3C"/>
          <w:sz w:val="29"/>
          <w:szCs w:val="29"/>
          <w:highlight w:val="cyan"/>
          <w:lang w:eastAsia="tr-TR"/>
        </w:rPr>
        <w:t xml:space="preserve">div&gt; tag is used as a container for HTML </w:t>
      </w:r>
      <w:proofErr w:type="gramStart"/>
      <w:r w:rsidRPr="00B1014F">
        <w:rPr>
          <w:rFonts w:ascii="Formular" w:eastAsia="Times New Roman" w:hAnsi="Formular" w:cs="Times New Roman"/>
          <w:color w:val="373A3C"/>
          <w:sz w:val="29"/>
          <w:szCs w:val="29"/>
          <w:highlight w:val="cyan"/>
          <w:lang w:eastAsia="tr-TR"/>
        </w:rPr>
        <w:t>elements</w:t>
      </w:r>
      <w:r w:rsidRPr="00B1014F">
        <w:rPr>
          <w:rFonts w:ascii="Formular" w:eastAsia="Times New Roman" w:hAnsi="Formular" w:cs="Times New Roman"/>
          <w:color w:val="373A3C"/>
          <w:sz w:val="29"/>
          <w:szCs w:val="29"/>
          <w:lang w:eastAsia="tr-TR"/>
        </w:rPr>
        <w:t xml:space="preserve"> -</w:t>
      </w:r>
      <w:proofErr w:type="gramEnd"/>
      <w:r w:rsidRPr="00B1014F">
        <w:rPr>
          <w:rFonts w:ascii="Formular" w:eastAsia="Times New Roman" w:hAnsi="Formular" w:cs="Times New Roman"/>
          <w:color w:val="373A3C"/>
          <w:sz w:val="29"/>
          <w:szCs w:val="29"/>
          <w:lang w:eastAsia="tr-TR"/>
        </w:rPr>
        <w:t xml:space="preserve"> which is </w:t>
      </w:r>
      <w:r w:rsidRPr="00B1014F">
        <w:rPr>
          <w:rFonts w:ascii="Formular" w:eastAsia="Times New Roman" w:hAnsi="Formular" w:cs="Times New Roman"/>
          <w:color w:val="373A3C"/>
          <w:sz w:val="29"/>
          <w:szCs w:val="29"/>
          <w:highlight w:val="yellow"/>
          <w:lang w:eastAsia="tr-TR"/>
        </w:rPr>
        <w:t>then styled with CSS or manipulated with JavaScript</w:t>
      </w:r>
      <w:r w:rsidRPr="00B1014F">
        <w:rPr>
          <w:rFonts w:ascii="Formular" w:eastAsia="Times New Roman" w:hAnsi="Formular" w:cs="Times New Roman"/>
          <w:color w:val="373A3C"/>
          <w:sz w:val="29"/>
          <w:szCs w:val="29"/>
          <w:lang w:eastAsia="tr-TR"/>
        </w:rPr>
        <w:t>.</w:t>
      </w:r>
      <w:r w:rsidRPr="00B1014F">
        <w:rPr>
          <w:rFonts w:ascii="Formular" w:eastAsia="Times New Roman" w:hAnsi="Formular" w:cs="Times New Roman"/>
          <w:color w:val="373A3C"/>
          <w:sz w:val="29"/>
          <w:szCs w:val="29"/>
          <w:lang w:eastAsia="tr-TR"/>
        </w:rPr>
        <w:br/>
      </w:r>
      <w:r w:rsidRPr="00B1014F">
        <w:rPr>
          <w:rFonts w:ascii="Formular" w:eastAsia="Times New Roman" w:hAnsi="Formular" w:cs="Times New Roman"/>
          <w:color w:val="373A3C"/>
          <w:sz w:val="29"/>
          <w:szCs w:val="29"/>
          <w:lang w:eastAsia="tr-TR"/>
        </w:rPr>
        <w:br/>
        <w:t>The &lt;</w:t>
      </w:r>
      <w:r w:rsidRPr="00B1014F">
        <w:rPr>
          <w:rFonts w:ascii="Formular" w:eastAsia="Times New Roman" w:hAnsi="Formular" w:cs="Times New Roman"/>
          <w:color w:val="373A3C"/>
          <w:sz w:val="29"/>
          <w:szCs w:val="29"/>
          <w:highlight w:val="green"/>
          <w:lang w:eastAsia="tr-TR"/>
        </w:rPr>
        <w:t>div&gt; tag is easily styled by using the class or id attribute</w:t>
      </w:r>
      <w:r w:rsidRPr="00B1014F">
        <w:rPr>
          <w:rFonts w:ascii="Formular" w:eastAsia="Times New Roman" w:hAnsi="Formular" w:cs="Times New Roman"/>
          <w:color w:val="373A3C"/>
          <w:sz w:val="29"/>
          <w:szCs w:val="29"/>
          <w:lang w:eastAsia="tr-TR"/>
        </w:rPr>
        <w:t>.</w:t>
      </w:r>
      <w:r w:rsidRPr="00B1014F">
        <w:rPr>
          <w:rFonts w:ascii="Formular" w:eastAsia="Times New Roman" w:hAnsi="Formular" w:cs="Times New Roman"/>
          <w:color w:val="373A3C"/>
          <w:sz w:val="29"/>
          <w:szCs w:val="29"/>
          <w:lang w:eastAsia="tr-TR"/>
        </w:rPr>
        <w:br/>
      </w:r>
      <w:r w:rsidRPr="00B1014F">
        <w:rPr>
          <w:rFonts w:ascii="Formular" w:eastAsia="Times New Roman" w:hAnsi="Formular" w:cs="Times New Roman"/>
          <w:color w:val="373A3C"/>
          <w:sz w:val="29"/>
          <w:szCs w:val="29"/>
          <w:lang w:eastAsia="tr-TR"/>
        </w:rPr>
        <w:br/>
      </w:r>
      <w:r w:rsidRPr="00B1014F">
        <w:rPr>
          <w:rFonts w:ascii="Formular" w:eastAsia="Times New Roman" w:hAnsi="Formular" w:cs="Times New Roman"/>
          <w:color w:val="373A3C"/>
          <w:sz w:val="29"/>
          <w:szCs w:val="29"/>
          <w:highlight w:val="cyan"/>
          <w:lang w:eastAsia="tr-TR"/>
        </w:rPr>
        <w:t>Any sort of content can be put inside the &lt;div&gt; tag!</w:t>
      </w:r>
      <w:r w:rsidRPr="00B1014F">
        <w:rPr>
          <w:rFonts w:ascii="Formular" w:eastAsia="Times New Roman" w:hAnsi="Formular" w:cs="Times New Roman"/>
          <w:color w:val="373A3C"/>
          <w:sz w:val="29"/>
          <w:szCs w:val="29"/>
          <w:lang w:eastAsia="tr-TR"/>
        </w:rPr>
        <w:br/>
      </w:r>
      <w:r w:rsidRPr="00B1014F">
        <w:rPr>
          <w:rFonts w:ascii="Formular" w:eastAsia="Times New Roman" w:hAnsi="Formular" w:cs="Times New Roman"/>
          <w:color w:val="373A3C"/>
          <w:sz w:val="29"/>
          <w:szCs w:val="29"/>
          <w:lang w:eastAsia="tr-TR"/>
        </w:rPr>
        <w:br/>
        <w:t xml:space="preserve">Note: </w:t>
      </w:r>
      <w:r w:rsidRPr="00B1014F">
        <w:rPr>
          <w:rFonts w:ascii="Formular" w:eastAsia="Times New Roman" w:hAnsi="Formular" w:cs="Times New Roman"/>
          <w:color w:val="373A3C"/>
          <w:sz w:val="29"/>
          <w:szCs w:val="29"/>
          <w:highlight w:val="yellow"/>
          <w:lang w:eastAsia="tr-TR"/>
        </w:rPr>
        <w:t>By default, browsers always place a line break before and after the &lt;div&gt; element.</w:t>
      </w:r>
    </w:p>
    <w:p w14:paraId="19F89FE8" w14:textId="77777777" w:rsidR="00A92C75" w:rsidRPr="00B1014F" w:rsidRDefault="00A92C75" w:rsidP="00B1014F">
      <w:pPr>
        <w:shd w:val="clear" w:color="auto" w:fill="FFFFFF"/>
        <w:spacing w:after="0" w:line="240" w:lineRule="auto"/>
        <w:rPr>
          <w:rFonts w:ascii="Formular" w:eastAsia="Times New Roman" w:hAnsi="Formular" w:cs="Times New Roman"/>
          <w:color w:val="373A3C"/>
          <w:sz w:val="29"/>
          <w:szCs w:val="29"/>
          <w:lang w:eastAsia="tr-TR"/>
        </w:rPr>
      </w:pPr>
    </w:p>
    <w:p w14:paraId="538B87D4" w14:textId="77777777" w:rsidR="00A92C75" w:rsidRPr="00A92C75" w:rsidRDefault="00A92C75" w:rsidP="00A92C75">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A92C75">
        <w:rPr>
          <w:rFonts w:ascii="Formular" w:eastAsia="Times New Roman" w:hAnsi="Formular" w:cs="Times New Roman"/>
          <w:color w:val="373A3C"/>
          <w:sz w:val="27"/>
          <w:szCs w:val="27"/>
          <w:lang w:eastAsia="tr-TR"/>
        </w:rPr>
        <w:t>HTML Attributes</w:t>
      </w:r>
    </w:p>
    <w:p w14:paraId="2AE6A489" w14:textId="77777777" w:rsidR="00A92C75" w:rsidRPr="00A92C75" w:rsidRDefault="00A92C75" w:rsidP="00A92C75">
      <w:pPr>
        <w:shd w:val="clear" w:color="auto" w:fill="FFFFFF"/>
        <w:spacing w:after="100" w:afterAutospacing="1" w:line="240" w:lineRule="auto"/>
        <w:rPr>
          <w:rFonts w:ascii="Formular" w:eastAsia="Times New Roman" w:hAnsi="Formular" w:cs="Times New Roman"/>
          <w:color w:val="373A3C"/>
          <w:sz w:val="29"/>
          <w:szCs w:val="29"/>
          <w:lang w:eastAsia="tr-TR"/>
        </w:rPr>
      </w:pPr>
      <w:r w:rsidRPr="00A92C75">
        <w:rPr>
          <w:rFonts w:ascii="Formular" w:eastAsia="Times New Roman" w:hAnsi="Formular" w:cs="Times New Roman"/>
          <w:color w:val="373A3C"/>
          <w:sz w:val="29"/>
          <w:szCs w:val="29"/>
          <w:highlight w:val="green"/>
          <w:lang w:eastAsia="tr-TR"/>
        </w:rPr>
        <w:t>Attributes provide additional information about the contents of an element.</w:t>
      </w:r>
      <w:r w:rsidRPr="00A92C75">
        <w:rPr>
          <w:rFonts w:ascii="Formular" w:eastAsia="Times New Roman" w:hAnsi="Formular" w:cs="Times New Roman"/>
          <w:color w:val="373A3C"/>
          <w:sz w:val="29"/>
          <w:szCs w:val="29"/>
          <w:lang w:eastAsia="tr-TR"/>
        </w:rPr>
        <w:t xml:space="preserve"> Attributes are always specified in the </w:t>
      </w:r>
      <w:r w:rsidRPr="00A92C75">
        <w:rPr>
          <w:rFonts w:ascii="Formular" w:eastAsia="Times New Roman" w:hAnsi="Formular" w:cs="Times New Roman"/>
          <w:color w:val="373A3C"/>
          <w:sz w:val="29"/>
          <w:szCs w:val="29"/>
          <w:highlight w:val="yellow"/>
          <w:lang w:eastAsia="tr-TR"/>
        </w:rPr>
        <w:t>opening tag and are made up of two parts</w:t>
      </w:r>
      <w:r w:rsidRPr="00A92C75">
        <w:rPr>
          <w:rFonts w:ascii="Formular" w:eastAsia="Times New Roman" w:hAnsi="Formular" w:cs="Times New Roman"/>
          <w:color w:val="373A3C"/>
          <w:sz w:val="29"/>
          <w:szCs w:val="29"/>
          <w:lang w:eastAsia="tr-TR"/>
        </w:rPr>
        <w:t xml:space="preserve">: </w:t>
      </w:r>
      <w:r w:rsidRPr="00A92C75">
        <w:rPr>
          <w:rFonts w:ascii="Formular" w:eastAsia="Times New Roman" w:hAnsi="Formular" w:cs="Times New Roman"/>
          <w:color w:val="373A3C"/>
          <w:sz w:val="29"/>
          <w:szCs w:val="29"/>
          <w:highlight w:val="cyan"/>
          <w:lang w:eastAsia="tr-TR"/>
        </w:rPr>
        <w:t>a name and a value</w:t>
      </w:r>
      <w:r w:rsidRPr="00A92C75">
        <w:rPr>
          <w:rFonts w:ascii="Formular" w:eastAsia="Times New Roman" w:hAnsi="Formular" w:cs="Times New Roman"/>
          <w:color w:val="373A3C"/>
          <w:sz w:val="29"/>
          <w:szCs w:val="29"/>
          <w:lang w:eastAsia="tr-TR"/>
        </w:rPr>
        <w:t xml:space="preserve">, </w:t>
      </w:r>
      <w:r w:rsidRPr="00A92C75">
        <w:rPr>
          <w:rFonts w:ascii="Formular" w:eastAsia="Times New Roman" w:hAnsi="Formular" w:cs="Times New Roman"/>
          <w:color w:val="373A3C"/>
          <w:sz w:val="29"/>
          <w:szCs w:val="29"/>
          <w:highlight w:val="green"/>
          <w:lang w:eastAsia="tr-TR"/>
        </w:rPr>
        <w:t>separated by an equals sign</w:t>
      </w:r>
      <w:r w:rsidRPr="00A92C75">
        <w:rPr>
          <w:rFonts w:ascii="Formular" w:eastAsia="Times New Roman" w:hAnsi="Formular" w:cs="Times New Roman"/>
          <w:color w:val="373A3C"/>
          <w:sz w:val="29"/>
          <w:szCs w:val="29"/>
          <w:lang w:eastAsia="tr-TR"/>
        </w:rPr>
        <w:t xml:space="preserve">. For example, The style </w:t>
      </w:r>
      <w:r w:rsidRPr="00A92C75">
        <w:rPr>
          <w:rFonts w:ascii="Formular" w:eastAsia="Times New Roman" w:hAnsi="Formular" w:cs="Times New Roman"/>
          <w:color w:val="373A3C"/>
          <w:sz w:val="29"/>
          <w:szCs w:val="29"/>
          <w:highlight w:val="magenta"/>
          <w:lang w:eastAsia="tr-TR"/>
        </w:rPr>
        <w:t>attribute is used to specify the styling of an element, like color, font, size etc.</w:t>
      </w:r>
    </w:p>
    <w:p w14:paraId="6D42F169" w14:textId="6CF9E412" w:rsidR="00A92C75" w:rsidRPr="00A92C75" w:rsidRDefault="00A92C75" w:rsidP="00A92C75">
      <w:pPr>
        <w:shd w:val="clear" w:color="auto" w:fill="FFFFFF"/>
        <w:spacing w:after="0" w:line="240" w:lineRule="auto"/>
        <w:jc w:val="center"/>
        <w:rPr>
          <w:rFonts w:ascii="Formular" w:eastAsia="Times New Roman" w:hAnsi="Formular" w:cs="Times New Roman"/>
          <w:color w:val="373A3C"/>
          <w:sz w:val="29"/>
          <w:szCs w:val="29"/>
          <w:lang w:eastAsia="tr-TR"/>
        </w:rPr>
      </w:pPr>
      <w:r w:rsidRPr="00A92C75">
        <w:rPr>
          <w:rFonts w:ascii="Formular" w:eastAsia="Times New Roman" w:hAnsi="Formular" w:cs="Times New Roman"/>
          <w:noProof/>
          <w:color w:val="373A3C"/>
          <w:sz w:val="29"/>
          <w:szCs w:val="29"/>
          <w:lang w:eastAsia="tr-TR"/>
        </w:rPr>
        <w:lastRenderedPageBreak/>
        <w:drawing>
          <wp:inline distT="0" distB="0" distL="0" distR="0" wp14:anchorId="1806AF9B" wp14:editId="78FFBC2D">
            <wp:extent cx="5188132" cy="3040083"/>
            <wp:effectExtent l="0" t="0" r="0" b="8255"/>
            <wp:docPr id="5" name="Resim 5" descr="HTML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Attribu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7173" cy="3057100"/>
                    </a:xfrm>
                    <a:prstGeom prst="rect">
                      <a:avLst/>
                    </a:prstGeom>
                    <a:noFill/>
                    <a:ln>
                      <a:noFill/>
                    </a:ln>
                  </pic:spPr>
                </pic:pic>
              </a:graphicData>
            </a:graphic>
          </wp:inline>
        </w:drawing>
      </w:r>
    </w:p>
    <w:p w14:paraId="12BF7C70" w14:textId="77777777" w:rsidR="00A92C75" w:rsidRDefault="00A92C75" w:rsidP="00A92C75">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(HTML Text)</w:t>
      </w:r>
    </w:p>
    <w:p w14:paraId="57159DE4" w14:textId="77777777" w:rsidR="00A92C75" w:rsidRDefault="00A92C75" w:rsidP="00A92C75">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HTML Headings</w:t>
      </w:r>
    </w:p>
    <w:p w14:paraId="73571F6C" w14:textId="77777777" w:rsidR="00A92C75" w:rsidRDefault="00A92C75" w:rsidP="00A92C75">
      <w:pPr>
        <w:pStyle w:val="NormalWeb"/>
        <w:shd w:val="clear" w:color="auto" w:fill="FFFFFF"/>
        <w:spacing w:before="0" w:beforeAutospacing="0"/>
        <w:rPr>
          <w:rFonts w:ascii="Formular" w:hAnsi="Formular"/>
          <w:color w:val="373A3C"/>
          <w:sz w:val="29"/>
          <w:szCs w:val="29"/>
        </w:rPr>
      </w:pPr>
      <w:r w:rsidRPr="00EF2A5D">
        <w:rPr>
          <w:rFonts w:ascii="Formular" w:hAnsi="Formular"/>
          <w:color w:val="373A3C"/>
          <w:sz w:val="29"/>
          <w:szCs w:val="29"/>
          <w:highlight w:val="yellow"/>
        </w:rPr>
        <w:t>Headings are used to describe content,</w:t>
      </w:r>
      <w:r>
        <w:rPr>
          <w:rFonts w:ascii="Formular" w:hAnsi="Formular"/>
          <w:color w:val="373A3C"/>
          <w:sz w:val="29"/>
          <w:szCs w:val="29"/>
        </w:rPr>
        <w:t xml:space="preserve"> like the title of an article. </w:t>
      </w:r>
      <w:r w:rsidRPr="00EF2A5D">
        <w:rPr>
          <w:rFonts w:ascii="Formular" w:hAnsi="Formular"/>
          <w:color w:val="373A3C"/>
          <w:sz w:val="29"/>
          <w:szCs w:val="29"/>
          <w:highlight w:val="green"/>
        </w:rPr>
        <w:t>HTML has six "levels" of headings</w:t>
      </w:r>
      <w:r>
        <w:rPr>
          <w:rFonts w:ascii="Formular" w:hAnsi="Formular"/>
          <w:color w:val="373A3C"/>
          <w:sz w:val="29"/>
          <w:szCs w:val="29"/>
        </w:rPr>
        <w:t xml:space="preserve">, which are graded according to importance. </w:t>
      </w:r>
      <w:r w:rsidRPr="00EF2A5D">
        <w:rPr>
          <w:rFonts w:ascii="Formular" w:hAnsi="Formular"/>
          <w:color w:val="373A3C"/>
          <w:sz w:val="29"/>
          <w:szCs w:val="29"/>
          <w:highlight w:val="cyan"/>
        </w:rPr>
        <w:t>Headings are defined with the </w:t>
      </w:r>
      <w:r w:rsidRPr="00EF2A5D">
        <w:rPr>
          <w:rStyle w:val="HTMLKodu"/>
          <w:rFonts w:ascii="Consolas" w:hAnsi="Consolas"/>
          <w:color w:val="FF0000"/>
          <w:highlight w:val="cyan"/>
          <w:shd w:val="clear" w:color="auto" w:fill="F0F0F0"/>
        </w:rPr>
        <w:t>&lt;h1&gt;</w:t>
      </w:r>
      <w:r w:rsidRPr="00EF2A5D">
        <w:rPr>
          <w:rFonts w:ascii="Formular" w:hAnsi="Formular"/>
          <w:color w:val="373A3C"/>
          <w:sz w:val="29"/>
          <w:szCs w:val="29"/>
          <w:highlight w:val="cyan"/>
        </w:rPr>
        <w:t> to </w:t>
      </w:r>
      <w:r w:rsidRPr="00EF2A5D">
        <w:rPr>
          <w:rStyle w:val="HTMLKodu"/>
          <w:rFonts w:ascii="Consolas" w:hAnsi="Consolas"/>
          <w:color w:val="FF0000"/>
          <w:highlight w:val="cyan"/>
          <w:shd w:val="clear" w:color="auto" w:fill="F0F0F0"/>
        </w:rPr>
        <w:t>&lt;h6&gt;</w:t>
      </w:r>
      <w:r w:rsidRPr="00EF2A5D">
        <w:rPr>
          <w:rFonts w:ascii="Formular" w:hAnsi="Formular"/>
          <w:color w:val="373A3C"/>
          <w:sz w:val="29"/>
          <w:szCs w:val="29"/>
          <w:highlight w:val="cyan"/>
        </w:rPr>
        <w:t> tags. </w:t>
      </w:r>
      <w:r w:rsidRPr="00EF2A5D">
        <w:rPr>
          <w:rStyle w:val="HTMLKodu"/>
          <w:rFonts w:ascii="Consolas" w:hAnsi="Consolas"/>
          <w:color w:val="FF0000"/>
          <w:highlight w:val="cyan"/>
          <w:shd w:val="clear" w:color="auto" w:fill="F0F0F0"/>
        </w:rPr>
        <w:t>&lt;</w:t>
      </w:r>
      <w:proofErr w:type="gramStart"/>
      <w:r w:rsidRPr="00EF2A5D">
        <w:rPr>
          <w:rStyle w:val="HTMLKodu"/>
          <w:rFonts w:ascii="Consolas" w:hAnsi="Consolas"/>
          <w:color w:val="FF0000"/>
          <w:highlight w:val="cyan"/>
          <w:shd w:val="clear" w:color="auto" w:fill="F0F0F0"/>
        </w:rPr>
        <w:t>h</w:t>
      </w:r>
      <w:proofErr w:type="gramEnd"/>
      <w:r w:rsidRPr="00EF2A5D">
        <w:rPr>
          <w:rStyle w:val="HTMLKodu"/>
          <w:rFonts w:ascii="Consolas" w:hAnsi="Consolas"/>
          <w:color w:val="FF0000"/>
          <w:highlight w:val="cyan"/>
          <w:shd w:val="clear" w:color="auto" w:fill="F0F0F0"/>
        </w:rPr>
        <w:t>1&gt;</w:t>
      </w:r>
      <w:r w:rsidRPr="00EF2A5D">
        <w:rPr>
          <w:rFonts w:ascii="Formular" w:hAnsi="Formular"/>
          <w:color w:val="373A3C"/>
          <w:sz w:val="29"/>
          <w:szCs w:val="29"/>
          <w:highlight w:val="cyan"/>
        </w:rPr>
        <w:t> defines the most important heading. </w:t>
      </w:r>
      <w:r w:rsidRPr="00EF2A5D">
        <w:rPr>
          <w:rStyle w:val="HTMLKodu"/>
          <w:rFonts w:ascii="Consolas" w:hAnsi="Consolas"/>
          <w:color w:val="FF0000"/>
          <w:highlight w:val="cyan"/>
          <w:shd w:val="clear" w:color="auto" w:fill="F0F0F0"/>
        </w:rPr>
        <w:t>&lt;</w:t>
      </w:r>
      <w:proofErr w:type="gramStart"/>
      <w:r w:rsidRPr="00EF2A5D">
        <w:rPr>
          <w:rStyle w:val="HTMLKodu"/>
          <w:rFonts w:ascii="Consolas" w:hAnsi="Consolas"/>
          <w:color w:val="FF0000"/>
          <w:highlight w:val="cyan"/>
          <w:shd w:val="clear" w:color="auto" w:fill="F0F0F0"/>
        </w:rPr>
        <w:t>h</w:t>
      </w:r>
      <w:proofErr w:type="gramEnd"/>
      <w:r w:rsidRPr="00EF2A5D">
        <w:rPr>
          <w:rStyle w:val="HTMLKodu"/>
          <w:rFonts w:ascii="Consolas" w:hAnsi="Consolas"/>
          <w:color w:val="FF0000"/>
          <w:highlight w:val="cyan"/>
          <w:shd w:val="clear" w:color="auto" w:fill="F0F0F0"/>
        </w:rPr>
        <w:t>6&gt;</w:t>
      </w:r>
      <w:r w:rsidRPr="00EF2A5D">
        <w:rPr>
          <w:rFonts w:ascii="Formular" w:hAnsi="Formular"/>
          <w:color w:val="373A3C"/>
          <w:sz w:val="29"/>
          <w:szCs w:val="29"/>
          <w:highlight w:val="cyan"/>
        </w:rPr>
        <w:t> defines the least important heading.</w:t>
      </w:r>
    </w:p>
    <w:p w14:paraId="705D6C24" w14:textId="77777777" w:rsidR="00A92C75" w:rsidRDefault="00A92C75" w:rsidP="00A92C75">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4B0A8F4C" w14:textId="77777777" w:rsidR="00A92C75" w:rsidRDefault="00A92C75" w:rsidP="00A92C75">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6F2837F0" w14:textId="77777777" w:rsidR="00A92C75" w:rsidRDefault="00A92C75" w:rsidP="00A92C75">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74F6F084" w14:textId="77777777" w:rsidR="00A92C75" w:rsidRPr="00EF2A5D" w:rsidRDefault="00A92C75" w:rsidP="00A92C75">
      <w:pPr>
        <w:pStyle w:val="HTMLncedenBiimlendirilmi"/>
        <w:shd w:val="clear" w:color="auto" w:fill="FFFFFF"/>
        <w:rPr>
          <w:rStyle w:val="HTMLKodu"/>
          <w:rFonts w:ascii="Consolas" w:hAnsi="Consolas"/>
          <w:color w:val="212529"/>
          <w:highlight w:val="yellow"/>
        </w:rPr>
      </w:pPr>
      <w:r>
        <w:rPr>
          <w:rStyle w:val="HTMLKodu"/>
          <w:rFonts w:ascii="Consolas" w:hAnsi="Consolas"/>
          <w:color w:val="212529"/>
        </w:rPr>
        <w:t xml:space="preserve">        </w:t>
      </w:r>
      <w:r w:rsidRPr="00EF2A5D">
        <w:rPr>
          <w:rStyle w:val="HTMLKodu"/>
          <w:rFonts w:ascii="Consolas" w:hAnsi="Consolas"/>
          <w:color w:val="212529"/>
          <w:highlight w:val="yellow"/>
        </w:rPr>
        <w:t>&lt;</w:t>
      </w:r>
      <w:proofErr w:type="gramStart"/>
      <w:r w:rsidRPr="00EF2A5D">
        <w:rPr>
          <w:rStyle w:val="HTMLKodu"/>
          <w:rFonts w:ascii="Consolas" w:hAnsi="Consolas"/>
          <w:color w:val="212529"/>
          <w:highlight w:val="yellow"/>
        </w:rPr>
        <w:t>h</w:t>
      </w:r>
      <w:proofErr w:type="gramEnd"/>
      <w:r w:rsidRPr="00EF2A5D">
        <w:rPr>
          <w:rStyle w:val="HTMLKodu"/>
          <w:rFonts w:ascii="Consolas" w:hAnsi="Consolas"/>
          <w:color w:val="212529"/>
          <w:highlight w:val="yellow"/>
        </w:rPr>
        <w:t>1&gt;The most important heading&lt;/h1&gt;</w:t>
      </w:r>
    </w:p>
    <w:p w14:paraId="4075DB62" w14:textId="77777777" w:rsidR="00A92C75" w:rsidRPr="00EF2A5D" w:rsidRDefault="00A92C75" w:rsidP="00A92C75">
      <w:pPr>
        <w:pStyle w:val="HTMLncedenBiimlendirilmi"/>
        <w:shd w:val="clear" w:color="auto" w:fill="FFFFFF"/>
        <w:rPr>
          <w:rStyle w:val="HTMLKodu"/>
          <w:rFonts w:ascii="Consolas" w:hAnsi="Consolas"/>
          <w:color w:val="212529"/>
          <w:highlight w:val="yellow"/>
        </w:rPr>
      </w:pPr>
      <w:r w:rsidRPr="00EF2A5D">
        <w:rPr>
          <w:rStyle w:val="HTMLKodu"/>
          <w:rFonts w:ascii="Consolas" w:hAnsi="Consolas"/>
          <w:color w:val="212529"/>
          <w:highlight w:val="yellow"/>
        </w:rPr>
        <w:t xml:space="preserve">        &lt;</w:t>
      </w:r>
      <w:proofErr w:type="gramStart"/>
      <w:r w:rsidRPr="00EF2A5D">
        <w:rPr>
          <w:rStyle w:val="HTMLKodu"/>
          <w:rFonts w:ascii="Consolas" w:hAnsi="Consolas"/>
          <w:color w:val="212529"/>
          <w:highlight w:val="yellow"/>
        </w:rPr>
        <w:t>h</w:t>
      </w:r>
      <w:proofErr w:type="gramEnd"/>
      <w:r w:rsidRPr="00EF2A5D">
        <w:rPr>
          <w:rStyle w:val="HTMLKodu"/>
          <w:rFonts w:ascii="Consolas" w:hAnsi="Consolas"/>
          <w:color w:val="212529"/>
          <w:highlight w:val="yellow"/>
        </w:rPr>
        <w:t>2&gt;This is heading 2&lt;/h2&gt;</w:t>
      </w:r>
    </w:p>
    <w:p w14:paraId="046E19F1" w14:textId="77777777" w:rsidR="00A92C75" w:rsidRPr="00EF2A5D" w:rsidRDefault="00A92C75" w:rsidP="00A92C75">
      <w:pPr>
        <w:pStyle w:val="HTMLncedenBiimlendirilmi"/>
        <w:shd w:val="clear" w:color="auto" w:fill="FFFFFF"/>
        <w:rPr>
          <w:rStyle w:val="HTMLKodu"/>
          <w:rFonts w:ascii="Consolas" w:hAnsi="Consolas"/>
          <w:color w:val="212529"/>
          <w:highlight w:val="yellow"/>
        </w:rPr>
      </w:pPr>
      <w:r w:rsidRPr="00EF2A5D">
        <w:rPr>
          <w:rStyle w:val="HTMLKodu"/>
          <w:rFonts w:ascii="Consolas" w:hAnsi="Consolas"/>
          <w:color w:val="212529"/>
          <w:highlight w:val="yellow"/>
        </w:rPr>
        <w:t xml:space="preserve">        &lt;</w:t>
      </w:r>
      <w:proofErr w:type="gramStart"/>
      <w:r w:rsidRPr="00EF2A5D">
        <w:rPr>
          <w:rStyle w:val="HTMLKodu"/>
          <w:rFonts w:ascii="Consolas" w:hAnsi="Consolas"/>
          <w:color w:val="212529"/>
          <w:highlight w:val="yellow"/>
        </w:rPr>
        <w:t>h</w:t>
      </w:r>
      <w:proofErr w:type="gramEnd"/>
      <w:r w:rsidRPr="00EF2A5D">
        <w:rPr>
          <w:rStyle w:val="HTMLKodu"/>
          <w:rFonts w:ascii="Consolas" w:hAnsi="Consolas"/>
          <w:color w:val="212529"/>
          <w:highlight w:val="yellow"/>
        </w:rPr>
        <w:t>3&gt;This is heading 3&lt;/h3&gt;</w:t>
      </w:r>
    </w:p>
    <w:p w14:paraId="0EE5F624" w14:textId="77777777" w:rsidR="00A92C75" w:rsidRPr="00EF2A5D" w:rsidRDefault="00A92C75" w:rsidP="00A92C75">
      <w:pPr>
        <w:pStyle w:val="HTMLncedenBiimlendirilmi"/>
        <w:shd w:val="clear" w:color="auto" w:fill="FFFFFF"/>
        <w:rPr>
          <w:rStyle w:val="HTMLKodu"/>
          <w:rFonts w:ascii="Consolas" w:hAnsi="Consolas"/>
          <w:color w:val="212529"/>
          <w:highlight w:val="yellow"/>
        </w:rPr>
      </w:pPr>
      <w:r w:rsidRPr="00EF2A5D">
        <w:rPr>
          <w:rStyle w:val="HTMLKodu"/>
          <w:rFonts w:ascii="Consolas" w:hAnsi="Consolas"/>
          <w:color w:val="212529"/>
          <w:highlight w:val="yellow"/>
        </w:rPr>
        <w:t xml:space="preserve">        &lt;</w:t>
      </w:r>
      <w:proofErr w:type="gramStart"/>
      <w:r w:rsidRPr="00EF2A5D">
        <w:rPr>
          <w:rStyle w:val="HTMLKodu"/>
          <w:rFonts w:ascii="Consolas" w:hAnsi="Consolas"/>
          <w:color w:val="212529"/>
          <w:highlight w:val="yellow"/>
        </w:rPr>
        <w:t>h</w:t>
      </w:r>
      <w:proofErr w:type="gramEnd"/>
      <w:r w:rsidRPr="00EF2A5D">
        <w:rPr>
          <w:rStyle w:val="HTMLKodu"/>
          <w:rFonts w:ascii="Consolas" w:hAnsi="Consolas"/>
          <w:color w:val="212529"/>
          <w:highlight w:val="yellow"/>
        </w:rPr>
        <w:t>4&gt;This is heading 4&lt;/h4&gt;</w:t>
      </w:r>
    </w:p>
    <w:p w14:paraId="27207069" w14:textId="77777777" w:rsidR="00A92C75" w:rsidRPr="00EF2A5D" w:rsidRDefault="00A92C75" w:rsidP="00A92C75">
      <w:pPr>
        <w:pStyle w:val="HTMLncedenBiimlendirilmi"/>
        <w:shd w:val="clear" w:color="auto" w:fill="FFFFFF"/>
        <w:rPr>
          <w:rStyle w:val="HTMLKodu"/>
          <w:rFonts w:ascii="Consolas" w:hAnsi="Consolas"/>
          <w:color w:val="212529"/>
          <w:highlight w:val="yellow"/>
        </w:rPr>
      </w:pPr>
      <w:r w:rsidRPr="00EF2A5D">
        <w:rPr>
          <w:rStyle w:val="HTMLKodu"/>
          <w:rFonts w:ascii="Consolas" w:hAnsi="Consolas"/>
          <w:color w:val="212529"/>
          <w:highlight w:val="yellow"/>
        </w:rPr>
        <w:t xml:space="preserve">        &lt;</w:t>
      </w:r>
      <w:proofErr w:type="gramStart"/>
      <w:r w:rsidRPr="00EF2A5D">
        <w:rPr>
          <w:rStyle w:val="HTMLKodu"/>
          <w:rFonts w:ascii="Consolas" w:hAnsi="Consolas"/>
          <w:color w:val="212529"/>
          <w:highlight w:val="yellow"/>
        </w:rPr>
        <w:t>h</w:t>
      </w:r>
      <w:proofErr w:type="gramEnd"/>
      <w:r w:rsidRPr="00EF2A5D">
        <w:rPr>
          <w:rStyle w:val="HTMLKodu"/>
          <w:rFonts w:ascii="Consolas" w:hAnsi="Consolas"/>
          <w:color w:val="212529"/>
          <w:highlight w:val="yellow"/>
        </w:rPr>
        <w:t>5&gt;This is heading 5&lt;/h5&gt;</w:t>
      </w:r>
    </w:p>
    <w:p w14:paraId="228541DD" w14:textId="77777777" w:rsidR="00A92C75" w:rsidRDefault="00A92C75" w:rsidP="00A92C75">
      <w:pPr>
        <w:pStyle w:val="HTMLncedenBiimlendirilmi"/>
        <w:shd w:val="clear" w:color="auto" w:fill="FFFFFF"/>
        <w:rPr>
          <w:rStyle w:val="HTMLKodu"/>
          <w:rFonts w:ascii="Consolas" w:hAnsi="Consolas"/>
          <w:color w:val="212529"/>
        </w:rPr>
      </w:pPr>
      <w:r w:rsidRPr="00EF2A5D">
        <w:rPr>
          <w:rStyle w:val="HTMLKodu"/>
          <w:rFonts w:ascii="Consolas" w:hAnsi="Consolas"/>
          <w:color w:val="212529"/>
          <w:highlight w:val="yellow"/>
        </w:rPr>
        <w:t xml:space="preserve">        &lt;</w:t>
      </w:r>
      <w:proofErr w:type="gramStart"/>
      <w:r w:rsidRPr="00EF2A5D">
        <w:rPr>
          <w:rStyle w:val="HTMLKodu"/>
          <w:rFonts w:ascii="Consolas" w:hAnsi="Consolas"/>
          <w:color w:val="212529"/>
          <w:highlight w:val="yellow"/>
        </w:rPr>
        <w:t>h</w:t>
      </w:r>
      <w:proofErr w:type="gramEnd"/>
      <w:r w:rsidRPr="00EF2A5D">
        <w:rPr>
          <w:rStyle w:val="HTMLKodu"/>
          <w:rFonts w:ascii="Consolas" w:hAnsi="Consolas"/>
          <w:color w:val="212529"/>
          <w:highlight w:val="yellow"/>
        </w:rPr>
        <w:t>6&gt;The least important heading&lt;/h6&gt;</w:t>
      </w:r>
    </w:p>
    <w:p w14:paraId="6D3C8D54" w14:textId="77777777" w:rsidR="00A92C75" w:rsidRDefault="00A92C75" w:rsidP="00A92C75">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4706CBBF" w14:textId="77777777" w:rsidR="00A92C75" w:rsidRDefault="00A92C75" w:rsidP="00A92C75">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6AC33E84" w14:textId="77777777" w:rsidR="00A92C75" w:rsidRDefault="00A92C75" w:rsidP="00A92C75">
      <w:pPr>
        <w:pStyle w:val="NormalWeb"/>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Output:</w:t>
      </w:r>
    </w:p>
    <w:p w14:paraId="5F424FE1" w14:textId="77777777" w:rsidR="00A92C75" w:rsidRDefault="00A92C75" w:rsidP="00A92C75">
      <w:pPr>
        <w:pStyle w:val="Balk1"/>
        <w:shd w:val="clear" w:color="auto" w:fill="FFFFFF"/>
        <w:spacing w:before="0"/>
        <w:rPr>
          <w:rFonts w:ascii="inherit" w:hAnsi="inherit"/>
          <w:color w:val="4A1E1E"/>
          <w:sz w:val="48"/>
          <w:szCs w:val="48"/>
        </w:rPr>
      </w:pPr>
      <w:r>
        <w:rPr>
          <w:rFonts w:ascii="inherit" w:hAnsi="inherit"/>
          <w:b/>
          <w:bCs/>
          <w:color w:val="4A1E1E"/>
        </w:rPr>
        <w:t>The most important heading</w:t>
      </w:r>
    </w:p>
    <w:p w14:paraId="0DFF433B" w14:textId="77777777" w:rsidR="00A92C75" w:rsidRDefault="00A92C75" w:rsidP="00A92C75">
      <w:pPr>
        <w:pStyle w:val="Balk2"/>
        <w:shd w:val="clear" w:color="auto" w:fill="FFFFFF"/>
        <w:spacing w:before="0" w:beforeAutospacing="0"/>
        <w:rPr>
          <w:rFonts w:ascii="inherit" w:hAnsi="inherit"/>
          <w:b w:val="0"/>
          <w:bCs w:val="0"/>
          <w:color w:val="4A1E1E"/>
        </w:rPr>
      </w:pPr>
      <w:r>
        <w:rPr>
          <w:rFonts w:ascii="inherit" w:hAnsi="inherit"/>
          <w:b w:val="0"/>
          <w:bCs w:val="0"/>
          <w:color w:val="4A1E1E"/>
        </w:rPr>
        <w:t>This is heading 2</w:t>
      </w:r>
    </w:p>
    <w:p w14:paraId="14C2F5C5" w14:textId="77777777" w:rsidR="00A92C75" w:rsidRDefault="00A92C75" w:rsidP="00A92C75">
      <w:pPr>
        <w:pStyle w:val="Balk3"/>
        <w:shd w:val="clear" w:color="auto" w:fill="FFFFFF"/>
        <w:spacing w:before="0" w:beforeAutospacing="0"/>
        <w:rPr>
          <w:rFonts w:ascii="inherit" w:hAnsi="inherit"/>
          <w:b w:val="0"/>
          <w:bCs w:val="0"/>
          <w:color w:val="4A1E1E"/>
        </w:rPr>
      </w:pPr>
      <w:r>
        <w:rPr>
          <w:rFonts w:ascii="inherit" w:hAnsi="inherit"/>
          <w:b w:val="0"/>
          <w:bCs w:val="0"/>
          <w:color w:val="4A1E1E"/>
        </w:rPr>
        <w:t>This is heading 3</w:t>
      </w:r>
    </w:p>
    <w:p w14:paraId="165B370C" w14:textId="77777777" w:rsidR="00A92C75" w:rsidRDefault="00A92C75" w:rsidP="00A92C75">
      <w:pPr>
        <w:pStyle w:val="Balk4"/>
        <w:shd w:val="clear" w:color="auto" w:fill="FFFFFF"/>
        <w:spacing w:before="0"/>
        <w:rPr>
          <w:rFonts w:ascii="inherit" w:hAnsi="inherit"/>
          <w:b/>
          <w:bCs/>
          <w:color w:val="4A1E1E"/>
        </w:rPr>
      </w:pPr>
      <w:r>
        <w:rPr>
          <w:rFonts w:ascii="inherit" w:hAnsi="inherit"/>
          <w:b/>
          <w:bCs/>
          <w:color w:val="4A1E1E"/>
        </w:rPr>
        <w:t>This is heading 4</w:t>
      </w:r>
    </w:p>
    <w:p w14:paraId="445B8ED7" w14:textId="77777777" w:rsidR="00A92C75" w:rsidRDefault="00A92C75" w:rsidP="00A92C75">
      <w:pPr>
        <w:pStyle w:val="Balk5"/>
        <w:shd w:val="clear" w:color="auto" w:fill="FFFFFF"/>
        <w:spacing w:before="0"/>
        <w:rPr>
          <w:rFonts w:ascii="inherit" w:hAnsi="inherit"/>
          <w:b/>
          <w:bCs/>
          <w:color w:val="4A1E1E"/>
        </w:rPr>
      </w:pPr>
      <w:r>
        <w:rPr>
          <w:rFonts w:ascii="inherit" w:hAnsi="inherit"/>
          <w:b/>
          <w:bCs/>
          <w:color w:val="4A1E1E"/>
        </w:rPr>
        <w:t>This is heading 5</w:t>
      </w:r>
    </w:p>
    <w:p w14:paraId="0783B2E3" w14:textId="5E71A3EE" w:rsidR="00A92C75" w:rsidRDefault="00A92C75" w:rsidP="00A92C75">
      <w:pPr>
        <w:pStyle w:val="Balk6"/>
        <w:shd w:val="clear" w:color="auto" w:fill="FFFFFF"/>
        <w:spacing w:before="0"/>
        <w:rPr>
          <w:rFonts w:ascii="inherit" w:hAnsi="inherit"/>
          <w:b/>
          <w:bCs/>
          <w:color w:val="4A1E1E"/>
        </w:rPr>
      </w:pPr>
      <w:r>
        <w:rPr>
          <w:rFonts w:ascii="inherit" w:hAnsi="inherit"/>
          <w:b/>
          <w:bCs/>
          <w:color w:val="4A1E1E"/>
        </w:rPr>
        <w:t>The least important heading</w:t>
      </w:r>
    </w:p>
    <w:p w14:paraId="48AAB9F3" w14:textId="58AC8CF9" w:rsidR="00962524" w:rsidRDefault="00962524" w:rsidP="00962524"/>
    <w:p w14:paraId="29446DE3" w14:textId="77777777" w:rsidR="00962524" w:rsidRDefault="00962524" w:rsidP="00962524">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HTML Paragraphs</w:t>
      </w:r>
    </w:p>
    <w:p w14:paraId="41385D3B" w14:textId="77777777" w:rsidR="00962524" w:rsidRDefault="00962524" w:rsidP="00962524">
      <w:pPr>
        <w:numPr>
          <w:ilvl w:val="0"/>
          <w:numId w:val="8"/>
        </w:numPr>
        <w:shd w:val="clear" w:color="auto" w:fill="FFFFFF"/>
        <w:spacing w:before="100" w:beforeAutospacing="1" w:after="100" w:afterAutospacing="1" w:line="240" w:lineRule="auto"/>
        <w:rPr>
          <w:rFonts w:ascii="Formular" w:hAnsi="Formular"/>
          <w:color w:val="373A3C"/>
          <w:sz w:val="29"/>
          <w:szCs w:val="29"/>
        </w:rPr>
      </w:pPr>
      <w:r w:rsidRPr="00962524">
        <w:rPr>
          <w:rFonts w:ascii="Formular" w:hAnsi="Formular"/>
          <w:color w:val="373A3C"/>
          <w:sz w:val="29"/>
          <w:szCs w:val="29"/>
          <w:highlight w:val="yellow"/>
        </w:rPr>
        <w:t>The HTML </w:t>
      </w:r>
      <w:r w:rsidRPr="00962524">
        <w:rPr>
          <w:rStyle w:val="HTMLKodu"/>
          <w:rFonts w:ascii="Consolas" w:eastAsiaTheme="minorHAnsi" w:hAnsi="Consolas"/>
          <w:color w:val="FF0000"/>
          <w:highlight w:val="yellow"/>
          <w:shd w:val="clear" w:color="auto" w:fill="F0F0F0"/>
        </w:rPr>
        <w:t>&lt;p&gt;</w:t>
      </w:r>
      <w:r w:rsidRPr="00962524">
        <w:rPr>
          <w:rFonts w:ascii="Formular" w:hAnsi="Formular"/>
          <w:color w:val="373A3C"/>
          <w:sz w:val="29"/>
          <w:szCs w:val="29"/>
          <w:highlight w:val="yellow"/>
        </w:rPr>
        <w:t> element stands for paragraph</w:t>
      </w:r>
      <w:r>
        <w:rPr>
          <w:rFonts w:ascii="Formular" w:hAnsi="Formular"/>
          <w:color w:val="373A3C"/>
          <w:sz w:val="29"/>
          <w:szCs w:val="29"/>
        </w:rPr>
        <w:t>.</w:t>
      </w:r>
    </w:p>
    <w:p w14:paraId="2A5D6A04" w14:textId="77777777" w:rsidR="00962524" w:rsidRDefault="00962524" w:rsidP="00962524">
      <w:pPr>
        <w:numPr>
          <w:ilvl w:val="0"/>
          <w:numId w:val="8"/>
        </w:numPr>
        <w:shd w:val="clear" w:color="auto" w:fill="FFFFFF"/>
        <w:spacing w:before="100" w:beforeAutospacing="1" w:after="100" w:afterAutospacing="1" w:line="240" w:lineRule="auto"/>
        <w:rPr>
          <w:rFonts w:ascii="Formular" w:hAnsi="Formular"/>
          <w:color w:val="373A3C"/>
          <w:sz w:val="29"/>
          <w:szCs w:val="29"/>
        </w:rPr>
      </w:pPr>
      <w:r w:rsidRPr="00962524">
        <w:rPr>
          <w:rFonts w:ascii="Formular" w:hAnsi="Formular"/>
          <w:color w:val="373A3C"/>
          <w:sz w:val="29"/>
          <w:szCs w:val="29"/>
          <w:highlight w:val="yellow"/>
        </w:rPr>
        <w:t>Paragraph</w:t>
      </w:r>
      <w:r>
        <w:rPr>
          <w:rFonts w:ascii="Formular" w:hAnsi="Formular"/>
          <w:color w:val="373A3C"/>
          <w:sz w:val="29"/>
          <w:szCs w:val="29"/>
        </w:rPr>
        <w:t xml:space="preserve"> element </w:t>
      </w:r>
      <w:r w:rsidRPr="00962524">
        <w:rPr>
          <w:rFonts w:ascii="Formular" w:hAnsi="Formular"/>
          <w:color w:val="373A3C"/>
          <w:sz w:val="29"/>
          <w:szCs w:val="29"/>
          <w:highlight w:val="yellow"/>
        </w:rPr>
        <w:t>contains blocks of text</w:t>
      </w:r>
      <w:r>
        <w:rPr>
          <w:rFonts w:ascii="Formular" w:hAnsi="Formular"/>
          <w:color w:val="373A3C"/>
          <w:sz w:val="29"/>
          <w:szCs w:val="29"/>
        </w:rPr>
        <w:t>.</w:t>
      </w:r>
    </w:p>
    <w:p w14:paraId="5CB8DD2A" w14:textId="77777777" w:rsidR="00962524" w:rsidRDefault="00962524" w:rsidP="00962524">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3B097990" w14:textId="77777777" w:rsidR="00962524" w:rsidRDefault="00962524" w:rsidP="00962524">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758952F7" w14:textId="77777777" w:rsidR="00962524" w:rsidRDefault="00962524" w:rsidP="00962524">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3040BCC7" w14:textId="77777777" w:rsidR="00962524" w:rsidRDefault="00962524" w:rsidP="00962524">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first paragraph.&lt;/p&gt;</w:t>
      </w:r>
    </w:p>
    <w:p w14:paraId="3E96D943" w14:textId="77777777" w:rsidR="00962524" w:rsidRDefault="00962524" w:rsidP="00962524">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second paragraph.&lt;/p&gt;</w:t>
      </w:r>
    </w:p>
    <w:p w14:paraId="3C19B74E" w14:textId="77777777" w:rsidR="00962524" w:rsidRDefault="00962524" w:rsidP="00962524">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419A0E9E" w14:textId="77777777" w:rsidR="00962524" w:rsidRDefault="00962524" w:rsidP="00962524">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4E2F90B9" w14:textId="77777777" w:rsidR="00962524" w:rsidRDefault="00962524" w:rsidP="00962524">
      <w:pPr>
        <w:pStyle w:val="NormalWeb"/>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Output:</w:t>
      </w:r>
    </w:p>
    <w:p w14:paraId="11CFF46F" w14:textId="77777777" w:rsidR="00962524" w:rsidRDefault="00962524" w:rsidP="00962524">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first paragraph.</w:t>
      </w:r>
    </w:p>
    <w:p w14:paraId="71E0F706" w14:textId="77777777" w:rsidR="00962524" w:rsidRDefault="00962524" w:rsidP="00962524">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second paragraph.</w:t>
      </w:r>
    </w:p>
    <w:p w14:paraId="6E7F003B" w14:textId="77777777" w:rsidR="00962524" w:rsidRDefault="00962524" w:rsidP="00962524">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Horizontal Lines</w:t>
      </w:r>
    </w:p>
    <w:p w14:paraId="1938B865" w14:textId="77777777" w:rsidR="00962524" w:rsidRPr="004F3861" w:rsidRDefault="00962524" w:rsidP="00962524">
      <w:pPr>
        <w:pStyle w:val="NormalWeb"/>
        <w:numPr>
          <w:ilvl w:val="0"/>
          <w:numId w:val="9"/>
        </w:numPr>
        <w:shd w:val="clear" w:color="auto" w:fill="FFFFFF"/>
        <w:spacing w:before="0" w:beforeAutospacing="0"/>
        <w:rPr>
          <w:rFonts w:ascii="Formular" w:hAnsi="Formular"/>
          <w:color w:val="373A3C"/>
          <w:sz w:val="29"/>
          <w:szCs w:val="29"/>
          <w:highlight w:val="yellow"/>
        </w:rPr>
      </w:pPr>
      <w:r w:rsidRPr="004F3861">
        <w:rPr>
          <w:rFonts w:ascii="Formular" w:hAnsi="Formular"/>
          <w:color w:val="373A3C"/>
          <w:sz w:val="29"/>
          <w:szCs w:val="29"/>
          <w:highlight w:val="yellow"/>
        </w:rPr>
        <w:t>The </w:t>
      </w:r>
      <w:r w:rsidRPr="004F3861">
        <w:rPr>
          <w:rStyle w:val="HTMLKodu"/>
          <w:rFonts w:ascii="Consolas" w:hAnsi="Consolas"/>
          <w:color w:val="FF0000"/>
          <w:highlight w:val="yellow"/>
          <w:shd w:val="clear" w:color="auto" w:fill="F0F0F0"/>
        </w:rPr>
        <w:t>&lt;hr&gt;</w:t>
      </w:r>
      <w:r w:rsidRPr="004F3861">
        <w:rPr>
          <w:rFonts w:ascii="Formular" w:hAnsi="Formular"/>
          <w:color w:val="373A3C"/>
          <w:sz w:val="29"/>
          <w:szCs w:val="29"/>
          <w:highlight w:val="yellow"/>
        </w:rPr>
        <w:t> tag creates a horizontal line.</w:t>
      </w:r>
    </w:p>
    <w:p w14:paraId="3006AFF7" w14:textId="77777777" w:rsidR="00962524" w:rsidRDefault="00962524" w:rsidP="00962524">
      <w:pPr>
        <w:pStyle w:val="NormalWeb"/>
        <w:numPr>
          <w:ilvl w:val="0"/>
          <w:numId w:val="9"/>
        </w:numPr>
        <w:shd w:val="clear" w:color="auto" w:fill="FFFFFF"/>
        <w:spacing w:before="0" w:beforeAutospacing="0"/>
        <w:rPr>
          <w:rFonts w:ascii="Formular" w:hAnsi="Formular"/>
          <w:color w:val="373A3C"/>
          <w:sz w:val="29"/>
          <w:szCs w:val="29"/>
        </w:rPr>
      </w:pPr>
      <w:r>
        <w:rPr>
          <w:rFonts w:ascii="Formular" w:hAnsi="Formular"/>
          <w:color w:val="373A3C"/>
          <w:sz w:val="29"/>
          <w:szCs w:val="29"/>
        </w:rPr>
        <w:t>The </w:t>
      </w:r>
      <w:r>
        <w:rPr>
          <w:rStyle w:val="HTMLKodu"/>
          <w:rFonts w:ascii="Consolas" w:hAnsi="Consolas"/>
          <w:color w:val="FF0000"/>
          <w:shd w:val="clear" w:color="auto" w:fill="F0F0F0"/>
        </w:rPr>
        <w:t>&lt;hr&gt;</w:t>
      </w:r>
      <w:r>
        <w:rPr>
          <w:rFonts w:ascii="Formular" w:hAnsi="Formular"/>
          <w:color w:val="373A3C"/>
          <w:sz w:val="29"/>
          <w:szCs w:val="29"/>
        </w:rPr>
        <w:t xml:space="preserve"> tag is </w:t>
      </w:r>
      <w:r w:rsidRPr="004F3861">
        <w:rPr>
          <w:rFonts w:ascii="Formular" w:hAnsi="Formular"/>
          <w:color w:val="373A3C"/>
          <w:sz w:val="29"/>
          <w:szCs w:val="29"/>
          <w:highlight w:val="yellow"/>
        </w:rPr>
        <w:t>displayed as a horizontal rule</w:t>
      </w:r>
      <w:r>
        <w:rPr>
          <w:rFonts w:ascii="Formular" w:hAnsi="Formular"/>
          <w:color w:val="373A3C"/>
          <w:sz w:val="29"/>
          <w:szCs w:val="29"/>
        </w:rPr>
        <w:t>.</w:t>
      </w:r>
    </w:p>
    <w:p w14:paraId="0B997631" w14:textId="77777777" w:rsidR="00962524" w:rsidRDefault="00962524" w:rsidP="00962524">
      <w:pPr>
        <w:pStyle w:val="NormalWeb"/>
        <w:numPr>
          <w:ilvl w:val="0"/>
          <w:numId w:val="9"/>
        </w:numPr>
        <w:shd w:val="clear" w:color="auto" w:fill="FFFFFF"/>
        <w:spacing w:before="0" w:beforeAutospacing="0"/>
        <w:rPr>
          <w:rFonts w:ascii="Formular" w:hAnsi="Formular"/>
          <w:color w:val="373A3C"/>
          <w:sz w:val="29"/>
          <w:szCs w:val="29"/>
        </w:rPr>
      </w:pPr>
      <w:r>
        <w:rPr>
          <w:rFonts w:ascii="Formular" w:hAnsi="Formular"/>
          <w:color w:val="373A3C"/>
          <w:sz w:val="29"/>
          <w:szCs w:val="29"/>
        </w:rPr>
        <w:t>The </w:t>
      </w:r>
      <w:r>
        <w:rPr>
          <w:rStyle w:val="HTMLKodu"/>
          <w:rFonts w:ascii="Consolas" w:hAnsi="Consolas"/>
          <w:color w:val="FF0000"/>
          <w:shd w:val="clear" w:color="auto" w:fill="F0F0F0"/>
        </w:rPr>
        <w:t>&lt;hr&gt;</w:t>
      </w:r>
      <w:r>
        <w:rPr>
          <w:rFonts w:ascii="Formular" w:hAnsi="Formular"/>
          <w:color w:val="373A3C"/>
          <w:sz w:val="29"/>
          <w:szCs w:val="29"/>
        </w:rPr>
        <w:t xml:space="preserve"> tag is </w:t>
      </w:r>
      <w:r w:rsidRPr="004F3861">
        <w:rPr>
          <w:rFonts w:ascii="Formular" w:hAnsi="Formular"/>
          <w:color w:val="373A3C"/>
          <w:sz w:val="29"/>
          <w:szCs w:val="29"/>
          <w:highlight w:val="yellow"/>
        </w:rPr>
        <w:t>used to separate content on a HTML page</w:t>
      </w:r>
      <w:r>
        <w:rPr>
          <w:rFonts w:ascii="Formular" w:hAnsi="Formular"/>
          <w:color w:val="373A3C"/>
          <w:sz w:val="29"/>
          <w:szCs w:val="29"/>
        </w:rPr>
        <w:t>.</w:t>
      </w:r>
    </w:p>
    <w:p w14:paraId="1957F904" w14:textId="77777777" w:rsidR="00962524" w:rsidRDefault="00962524" w:rsidP="00962524">
      <w:pPr>
        <w:pStyle w:val="HTMLncedenBiimlendirilmi"/>
        <w:numPr>
          <w:ilvl w:val="0"/>
          <w:numId w:val="9"/>
        </w:numPr>
        <w:shd w:val="clear" w:color="auto" w:fill="FFFFFF"/>
        <w:tabs>
          <w:tab w:val="clear" w:pos="720"/>
        </w:tabs>
        <w:rPr>
          <w:rStyle w:val="HTMLKodu"/>
          <w:rFonts w:ascii="Consolas" w:hAnsi="Consolas"/>
          <w:color w:val="212529"/>
        </w:rPr>
      </w:pPr>
      <w:r>
        <w:rPr>
          <w:rStyle w:val="HTMLKodu"/>
          <w:rFonts w:ascii="Consolas" w:hAnsi="Consolas"/>
          <w:color w:val="212529"/>
        </w:rPr>
        <w:t>&lt;!DOCTYPE html&gt;</w:t>
      </w:r>
    </w:p>
    <w:p w14:paraId="5EF8BF4E" w14:textId="77777777" w:rsidR="00962524" w:rsidRDefault="00962524" w:rsidP="00962524">
      <w:pPr>
        <w:pStyle w:val="HTMLncedenBiimlendirilmi"/>
        <w:numPr>
          <w:ilvl w:val="0"/>
          <w:numId w:val="9"/>
        </w:numPr>
        <w:shd w:val="clear" w:color="auto" w:fill="FFFFFF"/>
        <w:tabs>
          <w:tab w:val="clear" w:pos="720"/>
        </w:tabs>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07CFFDAA" w14:textId="77777777" w:rsidR="00962524" w:rsidRDefault="00962524" w:rsidP="00962524">
      <w:pPr>
        <w:pStyle w:val="HTMLncedenBiimlendirilmi"/>
        <w:numPr>
          <w:ilvl w:val="0"/>
          <w:numId w:val="9"/>
        </w:numPr>
        <w:shd w:val="clear" w:color="auto" w:fill="FFFFFF"/>
        <w:tabs>
          <w:tab w:val="clear" w:pos="720"/>
        </w:tabs>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body</w:t>
      </w:r>
      <w:proofErr w:type="gramEnd"/>
      <w:r>
        <w:rPr>
          <w:rStyle w:val="HTMLKodu"/>
          <w:rFonts w:ascii="Consolas" w:hAnsi="Consolas"/>
          <w:color w:val="212529"/>
        </w:rPr>
        <w:t>&gt;</w:t>
      </w:r>
    </w:p>
    <w:p w14:paraId="51430C91" w14:textId="77777777" w:rsidR="00962524" w:rsidRDefault="00962524" w:rsidP="00962524">
      <w:pPr>
        <w:pStyle w:val="HTMLncedenBiimlendirilmi"/>
        <w:numPr>
          <w:ilvl w:val="0"/>
          <w:numId w:val="9"/>
        </w:numPr>
        <w:shd w:val="clear" w:color="auto" w:fill="FFFFFF"/>
        <w:tabs>
          <w:tab w:val="clear" w:pos="720"/>
        </w:tabs>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h</w:t>
      </w:r>
      <w:proofErr w:type="gramEnd"/>
      <w:r>
        <w:rPr>
          <w:rStyle w:val="HTMLKodu"/>
          <w:rFonts w:ascii="Consolas" w:hAnsi="Consolas"/>
          <w:color w:val="212529"/>
        </w:rPr>
        <w:t>1&gt;This is heading&lt;/h1&gt;</w:t>
      </w:r>
    </w:p>
    <w:p w14:paraId="1445FE28" w14:textId="77777777" w:rsidR="00962524" w:rsidRPr="004F3861" w:rsidRDefault="00962524" w:rsidP="00962524">
      <w:pPr>
        <w:pStyle w:val="HTMLncedenBiimlendirilmi"/>
        <w:numPr>
          <w:ilvl w:val="0"/>
          <w:numId w:val="9"/>
        </w:numPr>
        <w:shd w:val="clear" w:color="auto" w:fill="FFFFFF"/>
        <w:tabs>
          <w:tab w:val="clear" w:pos="720"/>
        </w:tabs>
        <w:rPr>
          <w:rStyle w:val="HTMLKodu"/>
          <w:rFonts w:ascii="Consolas" w:hAnsi="Consolas"/>
          <w:color w:val="212529"/>
          <w:highlight w:val="yellow"/>
        </w:rPr>
      </w:pPr>
      <w:r>
        <w:rPr>
          <w:rStyle w:val="HTMLKodu"/>
          <w:rFonts w:ascii="Consolas" w:hAnsi="Consolas"/>
          <w:color w:val="212529"/>
        </w:rPr>
        <w:t xml:space="preserve">  </w:t>
      </w:r>
      <w:r w:rsidRPr="004F3861">
        <w:rPr>
          <w:rStyle w:val="HTMLKodu"/>
          <w:rFonts w:ascii="Consolas" w:hAnsi="Consolas"/>
          <w:color w:val="212529"/>
          <w:highlight w:val="yellow"/>
        </w:rPr>
        <w:t>&lt;</w:t>
      </w:r>
      <w:proofErr w:type="gramStart"/>
      <w:r w:rsidRPr="004F3861">
        <w:rPr>
          <w:rStyle w:val="HTMLKodu"/>
          <w:rFonts w:ascii="Consolas" w:hAnsi="Consolas"/>
          <w:color w:val="212529"/>
          <w:highlight w:val="yellow"/>
        </w:rPr>
        <w:t>p</w:t>
      </w:r>
      <w:proofErr w:type="gramEnd"/>
      <w:r w:rsidRPr="004F3861">
        <w:rPr>
          <w:rStyle w:val="HTMLKodu"/>
          <w:rFonts w:ascii="Consolas" w:hAnsi="Consolas"/>
          <w:color w:val="212529"/>
          <w:highlight w:val="yellow"/>
        </w:rPr>
        <w:t>&gt;Horizantal Line is below. &lt;/p&gt;</w:t>
      </w:r>
    </w:p>
    <w:p w14:paraId="5C33F216" w14:textId="77777777" w:rsidR="00962524" w:rsidRPr="004F3861" w:rsidRDefault="00962524" w:rsidP="00962524">
      <w:pPr>
        <w:pStyle w:val="HTMLncedenBiimlendirilmi"/>
        <w:numPr>
          <w:ilvl w:val="0"/>
          <w:numId w:val="9"/>
        </w:numPr>
        <w:shd w:val="clear" w:color="auto" w:fill="FFFFFF"/>
        <w:tabs>
          <w:tab w:val="clear" w:pos="720"/>
        </w:tabs>
        <w:rPr>
          <w:rStyle w:val="HTMLKodu"/>
          <w:rFonts w:ascii="Consolas" w:hAnsi="Consolas"/>
          <w:color w:val="212529"/>
          <w:highlight w:val="green"/>
        </w:rPr>
      </w:pPr>
      <w:r>
        <w:rPr>
          <w:rStyle w:val="HTMLKodu"/>
          <w:rFonts w:ascii="Consolas" w:hAnsi="Consolas"/>
          <w:color w:val="212529"/>
        </w:rPr>
        <w:t xml:space="preserve">  </w:t>
      </w:r>
      <w:r w:rsidRPr="004F3861">
        <w:rPr>
          <w:rStyle w:val="HTMLKodu"/>
          <w:rFonts w:ascii="Consolas" w:hAnsi="Consolas"/>
          <w:color w:val="212529"/>
          <w:highlight w:val="green"/>
        </w:rPr>
        <w:t>&lt;</w:t>
      </w:r>
      <w:proofErr w:type="gramStart"/>
      <w:r w:rsidRPr="004F3861">
        <w:rPr>
          <w:rStyle w:val="HTMLKodu"/>
          <w:rFonts w:ascii="Consolas" w:hAnsi="Consolas"/>
          <w:color w:val="212529"/>
          <w:highlight w:val="green"/>
        </w:rPr>
        <w:t>hr</w:t>
      </w:r>
      <w:proofErr w:type="gramEnd"/>
      <w:r w:rsidRPr="004F3861">
        <w:rPr>
          <w:rStyle w:val="HTMLKodu"/>
          <w:rFonts w:ascii="Consolas" w:hAnsi="Consolas"/>
          <w:color w:val="212529"/>
          <w:highlight w:val="green"/>
        </w:rPr>
        <w:t>&gt;</w:t>
      </w:r>
    </w:p>
    <w:p w14:paraId="4FDB209D" w14:textId="77777777" w:rsidR="00962524" w:rsidRPr="004F3861" w:rsidRDefault="00962524" w:rsidP="00962524">
      <w:pPr>
        <w:pStyle w:val="HTMLncedenBiimlendirilmi"/>
        <w:numPr>
          <w:ilvl w:val="0"/>
          <w:numId w:val="9"/>
        </w:numPr>
        <w:shd w:val="clear" w:color="auto" w:fill="FFFFFF"/>
        <w:tabs>
          <w:tab w:val="clear" w:pos="720"/>
        </w:tabs>
        <w:rPr>
          <w:rStyle w:val="HTMLKodu"/>
          <w:rFonts w:ascii="Consolas" w:hAnsi="Consolas"/>
          <w:color w:val="212529"/>
          <w:highlight w:val="yellow"/>
        </w:rPr>
      </w:pPr>
      <w:r>
        <w:rPr>
          <w:rStyle w:val="HTMLKodu"/>
          <w:rFonts w:ascii="Consolas" w:hAnsi="Consolas"/>
          <w:color w:val="212529"/>
        </w:rPr>
        <w:t xml:space="preserve">  </w:t>
      </w:r>
      <w:r w:rsidRPr="004F3861">
        <w:rPr>
          <w:rStyle w:val="HTMLKodu"/>
          <w:rFonts w:ascii="Consolas" w:hAnsi="Consolas"/>
          <w:color w:val="212529"/>
          <w:highlight w:val="yellow"/>
        </w:rPr>
        <w:t>&lt;</w:t>
      </w:r>
      <w:proofErr w:type="gramStart"/>
      <w:r w:rsidRPr="004F3861">
        <w:rPr>
          <w:rStyle w:val="HTMLKodu"/>
          <w:rFonts w:ascii="Consolas" w:hAnsi="Consolas"/>
          <w:color w:val="212529"/>
          <w:highlight w:val="yellow"/>
        </w:rPr>
        <w:t>p</w:t>
      </w:r>
      <w:proofErr w:type="gramEnd"/>
      <w:r w:rsidRPr="004F3861">
        <w:rPr>
          <w:rStyle w:val="HTMLKodu"/>
          <w:rFonts w:ascii="Consolas" w:hAnsi="Consolas"/>
          <w:color w:val="212529"/>
          <w:highlight w:val="yellow"/>
        </w:rPr>
        <w:t>&gt;Horizantal Line is above. &lt;/p&gt;</w:t>
      </w:r>
    </w:p>
    <w:p w14:paraId="247F1315" w14:textId="77777777" w:rsidR="00962524" w:rsidRDefault="00962524" w:rsidP="00962524">
      <w:pPr>
        <w:pStyle w:val="HTMLncedenBiimlendirilmi"/>
        <w:numPr>
          <w:ilvl w:val="0"/>
          <w:numId w:val="9"/>
        </w:numPr>
        <w:shd w:val="clear" w:color="auto" w:fill="FFFFFF"/>
        <w:tabs>
          <w:tab w:val="clear" w:pos="720"/>
        </w:tabs>
        <w:rPr>
          <w:rStyle w:val="HTMLKodu"/>
          <w:rFonts w:ascii="Consolas" w:hAnsi="Consolas"/>
          <w:color w:val="212529"/>
        </w:rPr>
      </w:pPr>
      <w:r>
        <w:rPr>
          <w:rStyle w:val="HTMLKodu"/>
          <w:rFonts w:ascii="Consolas" w:hAnsi="Consolas"/>
          <w:color w:val="212529"/>
        </w:rPr>
        <w:t>&lt;/body&gt;</w:t>
      </w:r>
    </w:p>
    <w:p w14:paraId="3A0BE39F" w14:textId="77777777" w:rsidR="00962524" w:rsidRDefault="00962524" w:rsidP="00962524">
      <w:pPr>
        <w:pStyle w:val="HTMLncedenBiimlendirilmi"/>
        <w:numPr>
          <w:ilvl w:val="0"/>
          <w:numId w:val="9"/>
        </w:numPr>
        <w:shd w:val="clear" w:color="auto" w:fill="FFFFFF"/>
        <w:tabs>
          <w:tab w:val="clear" w:pos="720"/>
        </w:tabs>
        <w:rPr>
          <w:rStyle w:val="HTMLKodu"/>
          <w:rFonts w:ascii="Consolas" w:hAnsi="Consolas"/>
          <w:color w:val="212529"/>
        </w:rPr>
      </w:pPr>
      <w:r>
        <w:rPr>
          <w:rStyle w:val="HTMLKodu"/>
          <w:rFonts w:ascii="Consolas" w:hAnsi="Consolas"/>
          <w:color w:val="212529"/>
        </w:rPr>
        <w:t>&lt;/html&gt;</w:t>
      </w:r>
    </w:p>
    <w:p w14:paraId="7528202D" w14:textId="77777777" w:rsidR="00962524" w:rsidRDefault="00962524" w:rsidP="00962524">
      <w:pPr>
        <w:pStyle w:val="NormalWeb"/>
        <w:shd w:val="clear" w:color="auto" w:fill="FFFFFF"/>
        <w:spacing w:before="0" w:beforeAutospacing="0"/>
        <w:ind w:left="720"/>
        <w:rPr>
          <w:rFonts w:ascii="Formular" w:hAnsi="Formular"/>
          <w:color w:val="373A3C"/>
          <w:sz w:val="29"/>
          <w:szCs w:val="29"/>
        </w:rPr>
      </w:pPr>
      <w:r>
        <w:rPr>
          <w:rStyle w:val="HTMLKodu"/>
          <w:rFonts w:ascii="Consolas" w:hAnsi="Consolas"/>
          <w:color w:val="FF0000"/>
          <w:shd w:val="clear" w:color="auto" w:fill="F0F0F0"/>
        </w:rPr>
        <w:t>Output:</w:t>
      </w:r>
    </w:p>
    <w:p w14:paraId="1F676140" w14:textId="77777777" w:rsidR="00962524" w:rsidRDefault="00962524" w:rsidP="00962524">
      <w:pPr>
        <w:pStyle w:val="Balk1"/>
        <w:shd w:val="clear" w:color="auto" w:fill="FFFFFF"/>
        <w:spacing w:before="0"/>
        <w:rPr>
          <w:rFonts w:ascii="inherit" w:hAnsi="inherit"/>
          <w:color w:val="4A1E1E"/>
          <w:sz w:val="48"/>
          <w:szCs w:val="48"/>
        </w:rPr>
      </w:pPr>
      <w:r>
        <w:rPr>
          <w:rFonts w:ascii="inherit" w:hAnsi="inherit"/>
          <w:b/>
          <w:bCs/>
          <w:color w:val="4A1E1E"/>
        </w:rPr>
        <w:t>This is heading</w:t>
      </w:r>
    </w:p>
    <w:p w14:paraId="5C0A9450" w14:textId="77777777" w:rsidR="00962524" w:rsidRPr="004F3861" w:rsidRDefault="00962524" w:rsidP="00962524">
      <w:pPr>
        <w:pStyle w:val="NormalWeb"/>
        <w:shd w:val="clear" w:color="auto" w:fill="FFFFFF"/>
        <w:spacing w:before="0" w:beforeAutospacing="0"/>
        <w:rPr>
          <w:rFonts w:ascii="Formular" w:hAnsi="Formular"/>
          <w:color w:val="4A1E1E"/>
          <w:sz w:val="29"/>
          <w:szCs w:val="29"/>
          <w:highlight w:val="green"/>
        </w:rPr>
      </w:pPr>
      <w:r w:rsidRPr="004F3861">
        <w:rPr>
          <w:rFonts w:ascii="Formular" w:hAnsi="Formular"/>
          <w:color w:val="4A1E1E"/>
          <w:sz w:val="29"/>
          <w:szCs w:val="29"/>
          <w:highlight w:val="green"/>
        </w:rPr>
        <w:t>Horizantal Line is below.</w:t>
      </w:r>
    </w:p>
    <w:p w14:paraId="1CE8A685" w14:textId="77777777" w:rsidR="00962524" w:rsidRPr="004F3861" w:rsidRDefault="004A3A23" w:rsidP="00962524">
      <w:pPr>
        <w:shd w:val="clear" w:color="auto" w:fill="FFFFFF"/>
        <w:rPr>
          <w:rFonts w:ascii="Formular" w:hAnsi="Formular"/>
          <w:color w:val="4A1E1E"/>
          <w:sz w:val="29"/>
          <w:szCs w:val="29"/>
          <w:highlight w:val="green"/>
        </w:rPr>
      </w:pPr>
      <w:r>
        <w:rPr>
          <w:rFonts w:ascii="Formular" w:hAnsi="Formular"/>
          <w:color w:val="4A1E1E"/>
          <w:sz w:val="29"/>
          <w:szCs w:val="29"/>
          <w:highlight w:val="green"/>
        </w:rPr>
        <w:pict w14:anchorId="16B31024">
          <v:rect id="_x0000_i1025" style="width:0;height:0" o:hralign="center" o:hrstd="t" o:hr="t" fillcolor="#a0a0a0" stroked="f"/>
        </w:pict>
      </w:r>
    </w:p>
    <w:p w14:paraId="2448ED8C" w14:textId="77777777" w:rsidR="00962524" w:rsidRDefault="00962524" w:rsidP="00962524">
      <w:pPr>
        <w:pStyle w:val="NormalWeb"/>
        <w:shd w:val="clear" w:color="auto" w:fill="FFFFFF"/>
        <w:spacing w:before="0" w:beforeAutospacing="0"/>
        <w:rPr>
          <w:rFonts w:ascii="Formular" w:hAnsi="Formular"/>
          <w:color w:val="4A1E1E"/>
          <w:sz w:val="29"/>
          <w:szCs w:val="29"/>
        </w:rPr>
      </w:pPr>
      <w:r w:rsidRPr="004F3861">
        <w:rPr>
          <w:rFonts w:ascii="Formular" w:hAnsi="Formular"/>
          <w:color w:val="4A1E1E"/>
          <w:sz w:val="29"/>
          <w:szCs w:val="29"/>
          <w:highlight w:val="green"/>
        </w:rPr>
        <w:t>Horizantal Line is above</w:t>
      </w:r>
    </w:p>
    <w:p w14:paraId="67F3A873" w14:textId="77777777" w:rsidR="004F3861" w:rsidRDefault="004F3861" w:rsidP="004F3861">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HTML Line Breaks</w:t>
      </w:r>
    </w:p>
    <w:p w14:paraId="0992221E" w14:textId="77777777" w:rsidR="004F3861" w:rsidRDefault="004F3861" w:rsidP="004F3861">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 xml:space="preserve">The </w:t>
      </w:r>
      <w:r w:rsidRPr="004F3861">
        <w:rPr>
          <w:rFonts w:ascii="Formular" w:hAnsi="Formular"/>
          <w:color w:val="373A3C"/>
          <w:sz w:val="29"/>
          <w:szCs w:val="29"/>
          <w:highlight w:val="yellow"/>
        </w:rPr>
        <w:t>HTML </w:t>
      </w:r>
      <w:r w:rsidRPr="004F3861">
        <w:rPr>
          <w:rStyle w:val="HTMLKodu"/>
          <w:rFonts w:ascii="Consolas" w:eastAsiaTheme="minorHAnsi" w:hAnsi="Consolas"/>
          <w:color w:val="FF0000"/>
          <w:highlight w:val="yellow"/>
          <w:shd w:val="clear" w:color="auto" w:fill="F0F0F0"/>
        </w:rPr>
        <w:t>&lt;br&gt;</w:t>
      </w:r>
      <w:r w:rsidRPr="004F3861">
        <w:rPr>
          <w:rFonts w:ascii="Formular" w:hAnsi="Formular"/>
          <w:color w:val="373A3C"/>
          <w:sz w:val="29"/>
          <w:szCs w:val="29"/>
          <w:highlight w:val="yellow"/>
        </w:rPr>
        <w:t> tag stands for a line break</w:t>
      </w:r>
      <w:r>
        <w:rPr>
          <w:rFonts w:ascii="Formular" w:hAnsi="Formular"/>
          <w:color w:val="373A3C"/>
          <w:sz w:val="29"/>
          <w:szCs w:val="29"/>
        </w:rPr>
        <w:t>.</w:t>
      </w:r>
    </w:p>
    <w:p w14:paraId="46338050" w14:textId="77777777" w:rsidR="004F3861" w:rsidRDefault="004F3861" w:rsidP="004F3861">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The </w:t>
      </w:r>
      <w:r>
        <w:rPr>
          <w:rStyle w:val="HTMLKodu"/>
          <w:rFonts w:ascii="Consolas" w:eastAsiaTheme="minorHAnsi" w:hAnsi="Consolas"/>
          <w:color w:val="FF0000"/>
          <w:shd w:val="clear" w:color="auto" w:fill="F0F0F0"/>
        </w:rPr>
        <w:t>&lt;</w:t>
      </w:r>
      <w:r w:rsidRPr="004F3861">
        <w:rPr>
          <w:rStyle w:val="HTMLKodu"/>
          <w:rFonts w:ascii="Consolas" w:eastAsiaTheme="minorHAnsi" w:hAnsi="Consolas"/>
          <w:color w:val="FF0000"/>
          <w:highlight w:val="yellow"/>
          <w:shd w:val="clear" w:color="auto" w:fill="F0F0F0"/>
        </w:rPr>
        <w:t>br&gt;</w:t>
      </w:r>
      <w:r w:rsidRPr="004F3861">
        <w:rPr>
          <w:rFonts w:ascii="Formular" w:hAnsi="Formular"/>
          <w:color w:val="373A3C"/>
          <w:sz w:val="29"/>
          <w:szCs w:val="29"/>
          <w:highlight w:val="yellow"/>
        </w:rPr>
        <w:t> tag is used to add a single line break</w:t>
      </w:r>
      <w:r>
        <w:rPr>
          <w:rFonts w:ascii="Formular" w:hAnsi="Formular"/>
          <w:color w:val="373A3C"/>
          <w:sz w:val="29"/>
          <w:szCs w:val="29"/>
        </w:rPr>
        <w:t>.</w:t>
      </w:r>
    </w:p>
    <w:p w14:paraId="40CE455E" w14:textId="77777777" w:rsidR="004F3861" w:rsidRPr="004F3861" w:rsidRDefault="004F3861" w:rsidP="004F3861">
      <w:pPr>
        <w:pStyle w:val="NormalWeb"/>
        <w:numPr>
          <w:ilvl w:val="0"/>
          <w:numId w:val="10"/>
        </w:numPr>
        <w:shd w:val="clear" w:color="auto" w:fill="FFFFFF"/>
        <w:spacing w:before="0" w:beforeAutospacing="0"/>
        <w:rPr>
          <w:rFonts w:ascii="Formular" w:hAnsi="Formular"/>
          <w:color w:val="373A3C"/>
          <w:sz w:val="29"/>
          <w:szCs w:val="29"/>
          <w:highlight w:val="yellow"/>
        </w:rPr>
      </w:pPr>
      <w:r w:rsidRPr="004F3861">
        <w:rPr>
          <w:rFonts w:ascii="Formular" w:hAnsi="Formular"/>
          <w:color w:val="373A3C"/>
          <w:sz w:val="29"/>
          <w:szCs w:val="29"/>
          <w:highlight w:val="yellow"/>
        </w:rPr>
        <w:t>The </w:t>
      </w:r>
      <w:r w:rsidRPr="004F3861">
        <w:rPr>
          <w:rStyle w:val="HTMLKodu"/>
          <w:rFonts w:ascii="Consolas" w:hAnsi="Consolas"/>
          <w:color w:val="FF0000"/>
          <w:highlight w:val="yellow"/>
          <w:shd w:val="clear" w:color="auto" w:fill="F0F0F0"/>
        </w:rPr>
        <w:t>&lt;br&gt;</w:t>
      </w:r>
      <w:r w:rsidRPr="004F3861">
        <w:rPr>
          <w:rFonts w:ascii="Formular" w:hAnsi="Formular"/>
          <w:color w:val="373A3C"/>
          <w:sz w:val="29"/>
          <w:szCs w:val="29"/>
          <w:highlight w:val="yellow"/>
        </w:rPr>
        <w:t> tag has no end tag.</w:t>
      </w:r>
    </w:p>
    <w:p w14:paraId="44480BDA" w14:textId="77777777" w:rsidR="004F3861" w:rsidRDefault="004F3861" w:rsidP="004F3861">
      <w:pPr>
        <w:pStyle w:val="HTMLncedenBiimlendirilmi"/>
        <w:numPr>
          <w:ilvl w:val="0"/>
          <w:numId w:val="10"/>
        </w:numPr>
        <w:shd w:val="clear" w:color="auto" w:fill="FFFFFF"/>
        <w:tabs>
          <w:tab w:val="clear" w:pos="720"/>
        </w:tabs>
        <w:rPr>
          <w:rStyle w:val="HTMLKodu"/>
          <w:rFonts w:ascii="Consolas" w:hAnsi="Consolas"/>
          <w:color w:val="212529"/>
        </w:rPr>
      </w:pPr>
      <w:r>
        <w:rPr>
          <w:rStyle w:val="HTMLKodu"/>
          <w:rFonts w:ascii="Consolas" w:hAnsi="Consolas"/>
          <w:color w:val="212529"/>
        </w:rPr>
        <w:t>&lt;!DOCTYPE html&gt;</w:t>
      </w:r>
    </w:p>
    <w:p w14:paraId="1AFB88D5" w14:textId="77777777" w:rsidR="004F3861" w:rsidRDefault="004F3861" w:rsidP="004F3861">
      <w:pPr>
        <w:pStyle w:val="HTMLncedenBiimlendirilmi"/>
        <w:numPr>
          <w:ilvl w:val="0"/>
          <w:numId w:val="10"/>
        </w:numPr>
        <w:shd w:val="clear" w:color="auto" w:fill="FFFFFF"/>
        <w:tabs>
          <w:tab w:val="clear" w:pos="720"/>
        </w:tabs>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3EBD16AA" w14:textId="77777777" w:rsidR="004F3861" w:rsidRDefault="004F3861" w:rsidP="004F3861">
      <w:pPr>
        <w:pStyle w:val="HTMLncedenBiimlendirilmi"/>
        <w:numPr>
          <w:ilvl w:val="0"/>
          <w:numId w:val="10"/>
        </w:numPr>
        <w:shd w:val="clear" w:color="auto" w:fill="FFFFFF"/>
        <w:tabs>
          <w:tab w:val="clear" w:pos="720"/>
        </w:tabs>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body</w:t>
      </w:r>
      <w:proofErr w:type="gramEnd"/>
      <w:r>
        <w:rPr>
          <w:rStyle w:val="HTMLKodu"/>
          <w:rFonts w:ascii="Consolas" w:hAnsi="Consolas"/>
          <w:color w:val="212529"/>
        </w:rPr>
        <w:t>&gt;</w:t>
      </w:r>
    </w:p>
    <w:p w14:paraId="771B55F1" w14:textId="77777777" w:rsidR="004F3861" w:rsidRDefault="004F3861" w:rsidP="004F3861">
      <w:pPr>
        <w:pStyle w:val="HTMLncedenBiimlendirilmi"/>
        <w:numPr>
          <w:ilvl w:val="0"/>
          <w:numId w:val="10"/>
        </w:numPr>
        <w:shd w:val="clear" w:color="auto" w:fill="FFFFFF"/>
        <w:tabs>
          <w:tab w:val="clear" w:pos="720"/>
        </w:tabs>
        <w:rPr>
          <w:rStyle w:val="HTMLKodu"/>
          <w:rFonts w:ascii="Consolas" w:hAnsi="Consolas"/>
          <w:color w:val="212529"/>
        </w:rPr>
      </w:pPr>
      <w:r>
        <w:rPr>
          <w:rStyle w:val="HTMLKodu"/>
          <w:rFonts w:ascii="Consolas" w:hAnsi="Consolas"/>
          <w:color w:val="212529"/>
        </w:rPr>
        <w:lastRenderedPageBreak/>
        <w:t>&lt;</w:t>
      </w:r>
      <w:proofErr w:type="gramStart"/>
      <w:r>
        <w:rPr>
          <w:rStyle w:val="HTMLKodu"/>
          <w:rFonts w:ascii="Consolas" w:hAnsi="Consolas"/>
          <w:color w:val="212529"/>
        </w:rPr>
        <w:t>p</w:t>
      </w:r>
      <w:proofErr w:type="gramEnd"/>
      <w:r>
        <w:rPr>
          <w:rStyle w:val="HTMLKodu"/>
          <w:rFonts w:ascii="Consolas" w:hAnsi="Consolas"/>
          <w:color w:val="212529"/>
        </w:rPr>
        <w:t>&gt;This is a paragraph &lt;/p&gt;</w:t>
      </w:r>
    </w:p>
    <w:p w14:paraId="6EBCE4C0" w14:textId="77777777" w:rsidR="004F3861" w:rsidRPr="00973599" w:rsidRDefault="004F3861" w:rsidP="004F3861">
      <w:pPr>
        <w:pStyle w:val="HTMLncedenBiimlendirilmi"/>
        <w:numPr>
          <w:ilvl w:val="0"/>
          <w:numId w:val="10"/>
        </w:numPr>
        <w:shd w:val="clear" w:color="auto" w:fill="FFFFFF"/>
        <w:tabs>
          <w:tab w:val="clear" w:pos="720"/>
        </w:tabs>
        <w:rPr>
          <w:rStyle w:val="HTMLKodu"/>
          <w:rFonts w:ascii="Consolas" w:hAnsi="Consolas"/>
          <w:color w:val="212529"/>
          <w:highlight w:val="yellow"/>
        </w:rPr>
      </w:pPr>
      <w:r w:rsidRPr="00973599">
        <w:rPr>
          <w:rStyle w:val="HTMLKodu"/>
          <w:rFonts w:ascii="Consolas" w:hAnsi="Consolas"/>
          <w:color w:val="212529"/>
          <w:highlight w:val="yellow"/>
        </w:rPr>
        <w:t>&lt;</w:t>
      </w:r>
      <w:proofErr w:type="gramStart"/>
      <w:r w:rsidRPr="00973599">
        <w:rPr>
          <w:rStyle w:val="HTMLKodu"/>
          <w:rFonts w:ascii="Consolas" w:hAnsi="Consolas"/>
          <w:color w:val="212529"/>
          <w:highlight w:val="yellow"/>
        </w:rPr>
        <w:t>p</w:t>
      </w:r>
      <w:proofErr w:type="gramEnd"/>
      <w:r w:rsidRPr="00973599">
        <w:rPr>
          <w:rStyle w:val="HTMLKodu"/>
          <w:rFonts w:ascii="Consolas" w:hAnsi="Consolas"/>
          <w:color w:val="212529"/>
          <w:highlight w:val="yellow"/>
        </w:rPr>
        <w:t>&gt;This is &lt;br&gt; a new line.&lt;/p&gt;</w:t>
      </w:r>
    </w:p>
    <w:p w14:paraId="5FA090A9" w14:textId="77777777" w:rsidR="004F3861" w:rsidRDefault="004F3861" w:rsidP="004F3861">
      <w:pPr>
        <w:pStyle w:val="HTMLncedenBiimlendirilmi"/>
        <w:numPr>
          <w:ilvl w:val="0"/>
          <w:numId w:val="10"/>
        </w:numPr>
        <w:shd w:val="clear" w:color="auto" w:fill="FFFFFF"/>
        <w:tabs>
          <w:tab w:val="clear" w:pos="720"/>
        </w:tabs>
        <w:rPr>
          <w:rStyle w:val="HTMLKodu"/>
          <w:rFonts w:ascii="Consolas" w:hAnsi="Consolas"/>
          <w:color w:val="212529"/>
        </w:rPr>
      </w:pPr>
      <w:r>
        <w:rPr>
          <w:rStyle w:val="HTMLKodu"/>
          <w:rFonts w:ascii="Consolas" w:hAnsi="Consolas"/>
          <w:color w:val="212529"/>
        </w:rPr>
        <w:t>&lt;/body&gt;</w:t>
      </w:r>
    </w:p>
    <w:p w14:paraId="2DDA876D" w14:textId="77777777" w:rsidR="004F3861" w:rsidRDefault="004F3861" w:rsidP="004F3861">
      <w:pPr>
        <w:pStyle w:val="HTMLncedenBiimlendirilmi"/>
        <w:numPr>
          <w:ilvl w:val="0"/>
          <w:numId w:val="10"/>
        </w:numPr>
        <w:shd w:val="clear" w:color="auto" w:fill="FFFFFF"/>
        <w:tabs>
          <w:tab w:val="clear" w:pos="720"/>
        </w:tabs>
        <w:rPr>
          <w:rStyle w:val="HTMLKodu"/>
          <w:rFonts w:ascii="Consolas" w:hAnsi="Consolas"/>
          <w:color w:val="212529"/>
        </w:rPr>
      </w:pPr>
      <w:r>
        <w:rPr>
          <w:rStyle w:val="HTMLKodu"/>
          <w:rFonts w:ascii="Consolas" w:hAnsi="Consolas"/>
          <w:color w:val="212529"/>
        </w:rPr>
        <w:t>&lt;/html&gt;</w:t>
      </w:r>
    </w:p>
    <w:p w14:paraId="338A26E2" w14:textId="77777777" w:rsidR="004F3861" w:rsidRDefault="004F3861" w:rsidP="004F3861">
      <w:pPr>
        <w:pStyle w:val="NormalWeb"/>
        <w:shd w:val="clear" w:color="auto" w:fill="FFFFFF"/>
        <w:spacing w:before="0" w:beforeAutospacing="0"/>
        <w:ind w:left="720"/>
        <w:rPr>
          <w:rFonts w:ascii="Formular" w:hAnsi="Formular"/>
          <w:color w:val="373A3C"/>
          <w:sz w:val="29"/>
          <w:szCs w:val="29"/>
        </w:rPr>
      </w:pPr>
      <w:r>
        <w:rPr>
          <w:rStyle w:val="HTMLKodu"/>
          <w:rFonts w:ascii="Consolas" w:hAnsi="Consolas"/>
          <w:color w:val="FF0000"/>
          <w:shd w:val="clear" w:color="auto" w:fill="F0F0F0"/>
        </w:rPr>
        <w:t>Output:</w:t>
      </w:r>
    </w:p>
    <w:p w14:paraId="56026E1D" w14:textId="77777777" w:rsidR="004F3861" w:rsidRDefault="004F3861" w:rsidP="004F3861">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paragraph</w:t>
      </w:r>
    </w:p>
    <w:p w14:paraId="36472959" w14:textId="77777777" w:rsidR="004F3861" w:rsidRDefault="004F3861" w:rsidP="004F3861">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w:t>
      </w:r>
      <w:r>
        <w:rPr>
          <w:rFonts w:ascii="Formular" w:hAnsi="Formular"/>
          <w:color w:val="4A1E1E"/>
          <w:sz w:val="29"/>
          <w:szCs w:val="29"/>
        </w:rPr>
        <w:br/>
        <w:t>a new line.</w:t>
      </w:r>
    </w:p>
    <w:p w14:paraId="6F32460B" w14:textId="77777777" w:rsidR="00973599" w:rsidRDefault="00973599" w:rsidP="00973599">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HTML Comments</w:t>
      </w:r>
    </w:p>
    <w:p w14:paraId="76B6128C" w14:textId="77777777" w:rsidR="00973599" w:rsidRDefault="00973599" w:rsidP="00973599">
      <w:pPr>
        <w:numPr>
          <w:ilvl w:val="0"/>
          <w:numId w:val="11"/>
        </w:numPr>
        <w:shd w:val="clear" w:color="auto" w:fill="FFFFFF"/>
        <w:spacing w:before="100" w:beforeAutospacing="1" w:after="100" w:afterAutospacing="1" w:line="240" w:lineRule="auto"/>
        <w:rPr>
          <w:rFonts w:ascii="Formular" w:hAnsi="Formular"/>
          <w:color w:val="373A3C"/>
          <w:sz w:val="29"/>
          <w:szCs w:val="29"/>
        </w:rPr>
      </w:pPr>
      <w:r w:rsidRPr="00973599">
        <w:rPr>
          <w:rFonts w:ascii="Formular" w:hAnsi="Formular"/>
          <w:color w:val="373A3C"/>
          <w:sz w:val="29"/>
          <w:szCs w:val="29"/>
          <w:highlight w:val="yellow"/>
        </w:rPr>
        <w:t>Comments can add the text between these characters</w:t>
      </w:r>
      <w:r>
        <w:rPr>
          <w:rFonts w:ascii="Formular" w:hAnsi="Formular"/>
          <w:color w:val="373A3C"/>
          <w:sz w:val="29"/>
          <w:szCs w:val="29"/>
        </w:rPr>
        <w:t>.</w:t>
      </w:r>
    </w:p>
    <w:p w14:paraId="41F27D1F" w14:textId="77777777" w:rsidR="00973599" w:rsidRDefault="00973599" w:rsidP="00973599">
      <w:pPr>
        <w:pStyle w:val="NormalWeb"/>
        <w:shd w:val="clear" w:color="auto" w:fill="FFFFFF"/>
        <w:spacing w:before="0" w:beforeAutospacing="0"/>
        <w:rPr>
          <w:rFonts w:ascii="Formular" w:hAnsi="Formular"/>
          <w:color w:val="373A3C"/>
          <w:sz w:val="29"/>
          <w:szCs w:val="29"/>
        </w:rPr>
      </w:pPr>
      <w:proofErr w:type="gramStart"/>
      <w:r w:rsidRPr="00973599">
        <w:rPr>
          <w:rStyle w:val="HTMLKodu"/>
          <w:rFonts w:ascii="Consolas" w:hAnsi="Consolas"/>
          <w:color w:val="FF0000"/>
          <w:highlight w:val="yellow"/>
          <w:shd w:val="clear" w:color="auto" w:fill="F0F0F0"/>
        </w:rPr>
        <w:t>&lt;!--</w:t>
      </w:r>
      <w:proofErr w:type="gramEnd"/>
      <w:r w:rsidRPr="00973599">
        <w:rPr>
          <w:rStyle w:val="HTMLKodu"/>
          <w:rFonts w:ascii="Consolas" w:hAnsi="Consolas"/>
          <w:color w:val="FF0000"/>
          <w:highlight w:val="yellow"/>
          <w:shd w:val="clear" w:color="auto" w:fill="F0F0F0"/>
        </w:rPr>
        <w:t xml:space="preserve"> This is a comment--&gt;</w:t>
      </w:r>
    </w:p>
    <w:p w14:paraId="0EB6D645" w14:textId="77777777" w:rsidR="00973599" w:rsidRDefault="00973599" w:rsidP="00973599">
      <w:pPr>
        <w:pStyle w:val="NormalWeb"/>
        <w:numPr>
          <w:ilvl w:val="0"/>
          <w:numId w:val="12"/>
        </w:numPr>
        <w:shd w:val="clear" w:color="auto" w:fill="FFFFFF"/>
        <w:spacing w:before="0" w:beforeAutospacing="0"/>
        <w:rPr>
          <w:rFonts w:ascii="Formular" w:hAnsi="Formular"/>
          <w:color w:val="373A3C"/>
          <w:sz w:val="29"/>
          <w:szCs w:val="29"/>
        </w:rPr>
      </w:pPr>
      <w:r w:rsidRPr="00973599">
        <w:rPr>
          <w:rFonts w:ascii="Formular" w:hAnsi="Formular"/>
          <w:color w:val="373A3C"/>
          <w:sz w:val="29"/>
          <w:szCs w:val="29"/>
          <w:highlight w:val="yellow"/>
        </w:rPr>
        <w:t>The browser does not display comments,</w:t>
      </w:r>
      <w:r>
        <w:rPr>
          <w:rFonts w:ascii="Formular" w:hAnsi="Formular"/>
          <w:color w:val="373A3C"/>
          <w:sz w:val="29"/>
          <w:szCs w:val="29"/>
        </w:rPr>
        <w:t xml:space="preserve"> but with comments, </w:t>
      </w:r>
      <w:r w:rsidRPr="00973599">
        <w:rPr>
          <w:rFonts w:ascii="Formular" w:hAnsi="Formular"/>
          <w:color w:val="373A3C"/>
          <w:sz w:val="29"/>
          <w:szCs w:val="29"/>
          <w:highlight w:val="green"/>
        </w:rPr>
        <w:t>we can place warnings, descriptions and other notes</w:t>
      </w:r>
      <w:r>
        <w:rPr>
          <w:rFonts w:ascii="Formular" w:hAnsi="Formular"/>
          <w:color w:val="373A3C"/>
          <w:sz w:val="29"/>
          <w:szCs w:val="29"/>
        </w:rPr>
        <w:t>.</w:t>
      </w:r>
    </w:p>
    <w:p w14:paraId="1746DDE6" w14:textId="77777777" w:rsidR="00973599" w:rsidRDefault="00973599" w:rsidP="00973599">
      <w:pPr>
        <w:pStyle w:val="NormalWeb"/>
        <w:numPr>
          <w:ilvl w:val="0"/>
          <w:numId w:val="12"/>
        </w:numPr>
        <w:shd w:val="clear" w:color="auto" w:fill="FFFFFF"/>
        <w:spacing w:before="0" w:beforeAutospacing="0"/>
        <w:rPr>
          <w:rFonts w:ascii="Formular" w:hAnsi="Formular"/>
          <w:color w:val="373A3C"/>
          <w:sz w:val="29"/>
          <w:szCs w:val="29"/>
        </w:rPr>
      </w:pPr>
      <w:r w:rsidRPr="00FA09C3">
        <w:rPr>
          <w:rFonts w:ascii="Formular" w:hAnsi="Formular"/>
          <w:color w:val="373A3C"/>
          <w:sz w:val="29"/>
          <w:szCs w:val="29"/>
          <w:highlight w:val="cyan"/>
        </w:rPr>
        <w:t>Comments are also imported for debugging HTML.</w:t>
      </w:r>
      <w:r>
        <w:rPr>
          <w:rFonts w:ascii="Formular" w:hAnsi="Formular"/>
          <w:color w:val="373A3C"/>
          <w:sz w:val="29"/>
          <w:szCs w:val="29"/>
        </w:rPr>
        <w:t xml:space="preserve"> We can use </w:t>
      </w:r>
      <w:r w:rsidRPr="00FA09C3">
        <w:rPr>
          <w:rFonts w:ascii="Formular" w:hAnsi="Formular"/>
          <w:color w:val="373A3C"/>
          <w:sz w:val="29"/>
          <w:szCs w:val="29"/>
          <w:highlight w:val="yellow"/>
        </w:rPr>
        <w:t>comments for searching errors</w:t>
      </w:r>
      <w:r>
        <w:rPr>
          <w:rFonts w:ascii="Formular" w:hAnsi="Formular"/>
          <w:color w:val="373A3C"/>
          <w:sz w:val="29"/>
          <w:szCs w:val="29"/>
        </w:rPr>
        <w:t>.</w:t>
      </w:r>
    </w:p>
    <w:p w14:paraId="0045F825" w14:textId="77777777" w:rsidR="00AA2E00" w:rsidRDefault="00AA2E00" w:rsidP="00AA2E0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 xml:space="preserve">HTML </w:t>
      </w:r>
      <w:proofErr w:type="gramStart"/>
      <w:r>
        <w:rPr>
          <w:rFonts w:ascii="Formular" w:hAnsi="Formular"/>
          <w:b w:val="0"/>
          <w:bCs w:val="0"/>
          <w:color w:val="373A3C"/>
        </w:rPr>
        <w:t>&lt; b</w:t>
      </w:r>
      <w:proofErr w:type="gramEnd"/>
      <w:r>
        <w:rPr>
          <w:rFonts w:ascii="Formular" w:hAnsi="Formular"/>
          <w:b w:val="0"/>
          <w:bCs w:val="0"/>
          <w:color w:val="373A3C"/>
        </w:rPr>
        <w:t xml:space="preserve"> &gt; Element</w:t>
      </w:r>
    </w:p>
    <w:p w14:paraId="174D43D0" w14:textId="77777777" w:rsidR="00AA2E00" w:rsidRDefault="00AA2E00" w:rsidP="00AA2E0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w:t>
      </w:r>
      <w:r>
        <w:rPr>
          <w:rStyle w:val="HTMLKodu"/>
          <w:rFonts w:ascii="Consolas" w:hAnsi="Consolas"/>
          <w:color w:val="FF0000"/>
          <w:shd w:val="clear" w:color="auto" w:fill="F0F0F0"/>
        </w:rPr>
        <w:t>&lt;b&gt;</w:t>
      </w:r>
      <w:r>
        <w:rPr>
          <w:rFonts w:ascii="Formular" w:hAnsi="Formular"/>
          <w:color w:val="373A3C"/>
          <w:sz w:val="29"/>
          <w:szCs w:val="29"/>
        </w:rPr>
        <w:t> element is used to define bold text.</w:t>
      </w:r>
    </w:p>
    <w:p w14:paraId="0A2F4807"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52EADEA2"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176BD1B0"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1E581B04"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&lt;b&gt;bold&lt;/b&gt; text&lt;/p&gt;</w:t>
      </w:r>
    </w:p>
    <w:p w14:paraId="35112645"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6DF5F949"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106945A8" w14:textId="77777777" w:rsidR="00AA2E00" w:rsidRDefault="00AA2E00" w:rsidP="00AA2E00">
      <w:pPr>
        <w:pStyle w:val="NormalWeb"/>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Output:</w:t>
      </w:r>
    </w:p>
    <w:p w14:paraId="31A1F34E" w14:textId="77777777" w:rsidR="00AA2E00" w:rsidRDefault="00AA2E00" w:rsidP="00AA2E00">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w:t>
      </w:r>
      <w:r>
        <w:rPr>
          <w:rFonts w:ascii="Formular" w:hAnsi="Formular"/>
          <w:b/>
          <w:bCs/>
          <w:color w:val="4A1E1E"/>
          <w:sz w:val="29"/>
          <w:szCs w:val="29"/>
        </w:rPr>
        <w:t>bold</w:t>
      </w:r>
      <w:r>
        <w:rPr>
          <w:rFonts w:ascii="Formular" w:hAnsi="Formular"/>
          <w:color w:val="4A1E1E"/>
          <w:sz w:val="29"/>
          <w:szCs w:val="29"/>
        </w:rPr>
        <w:t> text</w:t>
      </w:r>
    </w:p>
    <w:p w14:paraId="6FC12696" w14:textId="71FDEE31" w:rsidR="00AA2E00" w:rsidRPr="00AA2E00" w:rsidRDefault="00AA2E00" w:rsidP="00AA2E00">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AA2E00">
        <w:rPr>
          <w:rFonts w:ascii="Formular" w:eastAsia="Times New Roman" w:hAnsi="Formular" w:cs="Times New Roman"/>
          <w:color w:val="373A3C"/>
          <w:sz w:val="27"/>
          <w:szCs w:val="27"/>
          <w:lang w:eastAsia="tr-TR"/>
        </w:rPr>
        <w:t xml:space="preserve">HTML </w:t>
      </w:r>
      <w:proofErr w:type="gramStart"/>
      <w:r w:rsidRPr="00AA2E00">
        <w:rPr>
          <w:rFonts w:ascii="Formular" w:eastAsia="Times New Roman" w:hAnsi="Formular" w:cs="Times New Roman"/>
          <w:color w:val="373A3C"/>
          <w:sz w:val="27"/>
          <w:szCs w:val="27"/>
          <w:lang w:eastAsia="tr-TR"/>
        </w:rPr>
        <w:t>&lt; strong</w:t>
      </w:r>
      <w:proofErr w:type="gramEnd"/>
      <w:r w:rsidRPr="00AA2E00">
        <w:rPr>
          <w:rFonts w:ascii="Formular" w:eastAsia="Times New Roman" w:hAnsi="Formular" w:cs="Times New Roman"/>
          <w:color w:val="373A3C"/>
          <w:sz w:val="27"/>
          <w:szCs w:val="27"/>
          <w:lang w:eastAsia="tr-TR"/>
        </w:rPr>
        <w:t xml:space="preserve"> &gt; Element</w:t>
      </w:r>
    </w:p>
    <w:p w14:paraId="5FF2416D" w14:textId="77777777" w:rsidR="00AA2E00" w:rsidRPr="00AA2E00" w:rsidRDefault="00AA2E00" w:rsidP="00AA2E00">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AA2E00">
        <w:rPr>
          <w:rFonts w:ascii="Formular" w:eastAsia="Times New Roman" w:hAnsi="Formular" w:cs="Times New Roman"/>
          <w:color w:val="373A3C"/>
          <w:sz w:val="29"/>
          <w:szCs w:val="29"/>
          <w:lang w:eastAsia="tr-TR"/>
        </w:rPr>
        <w:t>The </w:t>
      </w:r>
      <w:r w:rsidRPr="00AA2E00">
        <w:rPr>
          <w:rFonts w:ascii="Consolas" w:eastAsia="Times New Roman" w:hAnsi="Consolas" w:cs="Courier New"/>
          <w:color w:val="FF0000"/>
          <w:sz w:val="20"/>
          <w:szCs w:val="20"/>
          <w:shd w:val="clear" w:color="auto" w:fill="F0F0F0"/>
          <w:lang w:eastAsia="tr-TR"/>
        </w:rPr>
        <w:t>&lt;strong&gt;</w:t>
      </w:r>
      <w:r w:rsidRPr="00AA2E00">
        <w:rPr>
          <w:rFonts w:ascii="Formular" w:eastAsia="Times New Roman" w:hAnsi="Formular" w:cs="Times New Roman"/>
          <w:color w:val="373A3C"/>
          <w:sz w:val="29"/>
          <w:szCs w:val="29"/>
          <w:lang w:eastAsia="tr-TR"/>
        </w:rPr>
        <w:t> element is used to define strong text.</w:t>
      </w:r>
    </w:p>
    <w:p w14:paraId="6BC4D307" w14:textId="77777777" w:rsidR="00AA2E00" w:rsidRPr="00AA2E00" w:rsidRDefault="00AA2E00" w:rsidP="00AA2E00">
      <w:pPr>
        <w:numPr>
          <w:ilvl w:val="0"/>
          <w:numId w:val="13"/>
        </w:numPr>
        <w:shd w:val="clear" w:color="auto" w:fill="FFFFFF"/>
        <w:spacing w:after="100" w:afterAutospacing="1" w:line="240" w:lineRule="auto"/>
        <w:rPr>
          <w:rFonts w:ascii="Formular" w:eastAsia="Times New Roman" w:hAnsi="Formular" w:cs="Times New Roman"/>
          <w:color w:val="373A3C"/>
          <w:sz w:val="29"/>
          <w:szCs w:val="29"/>
          <w:lang w:eastAsia="tr-TR"/>
        </w:rPr>
      </w:pPr>
      <w:r w:rsidRPr="00AA2E00">
        <w:rPr>
          <w:rFonts w:ascii="Formular" w:eastAsia="Times New Roman" w:hAnsi="Formular" w:cs="Times New Roman"/>
          <w:color w:val="373A3C"/>
          <w:sz w:val="29"/>
          <w:szCs w:val="29"/>
          <w:lang w:eastAsia="tr-TR"/>
        </w:rPr>
        <w:t>The </w:t>
      </w:r>
      <w:r w:rsidRPr="00AA2E00">
        <w:rPr>
          <w:rFonts w:ascii="Consolas" w:eastAsia="Times New Roman" w:hAnsi="Consolas" w:cs="Courier New"/>
          <w:color w:val="FF0000"/>
          <w:sz w:val="20"/>
          <w:szCs w:val="20"/>
          <w:shd w:val="clear" w:color="auto" w:fill="F0F0F0"/>
          <w:lang w:eastAsia="tr-TR"/>
        </w:rPr>
        <w:t>&lt;strong&gt;</w:t>
      </w:r>
      <w:r w:rsidRPr="00AA2E00">
        <w:rPr>
          <w:rFonts w:ascii="Formular" w:eastAsia="Times New Roman" w:hAnsi="Formular" w:cs="Times New Roman"/>
          <w:color w:val="373A3C"/>
          <w:sz w:val="29"/>
          <w:szCs w:val="29"/>
          <w:lang w:eastAsia="tr-TR"/>
        </w:rPr>
        <w:t> element uses for the semantic important texts.</w:t>
      </w:r>
    </w:p>
    <w:p w14:paraId="78E0AAFA" w14:textId="77777777" w:rsidR="00AA2E00" w:rsidRPr="00AA2E00" w:rsidRDefault="00AA2E00" w:rsidP="00AA2E0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A2E00">
        <w:rPr>
          <w:rFonts w:ascii="Consolas" w:eastAsia="Times New Roman" w:hAnsi="Consolas" w:cs="Courier New"/>
          <w:color w:val="212529"/>
          <w:sz w:val="20"/>
          <w:szCs w:val="20"/>
          <w:lang w:eastAsia="tr-TR"/>
        </w:rPr>
        <w:t>&lt;!DOCTYPE html&gt;</w:t>
      </w:r>
    </w:p>
    <w:p w14:paraId="5E0C2757" w14:textId="77777777" w:rsidR="00AA2E00" w:rsidRPr="00AA2E00" w:rsidRDefault="00AA2E00" w:rsidP="00AA2E0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A2E00">
        <w:rPr>
          <w:rFonts w:ascii="Consolas" w:eastAsia="Times New Roman" w:hAnsi="Consolas" w:cs="Courier New"/>
          <w:color w:val="212529"/>
          <w:sz w:val="20"/>
          <w:szCs w:val="20"/>
          <w:lang w:eastAsia="tr-TR"/>
        </w:rPr>
        <w:t>&lt;</w:t>
      </w:r>
      <w:proofErr w:type="gramStart"/>
      <w:r w:rsidRPr="00AA2E00">
        <w:rPr>
          <w:rFonts w:ascii="Consolas" w:eastAsia="Times New Roman" w:hAnsi="Consolas" w:cs="Courier New"/>
          <w:color w:val="212529"/>
          <w:sz w:val="20"/>
          <w:szCs w:val="20"/>
          <w:lang w:eastAsia="tr-TR"/>
        </w:rPr>
        <w:t>html</w:t>
      </w:r>
      <w:proofErr w:type="gramEnd"/>
      <w:r w:rsidRPr="00AA2E00">
        <w:rPr>
          <w:rFonts w:ascii="Consolas" w:eastAsia="Times New Roman" w:hAnsi="Consolas" w:cs="Courier New"/>
          <w:color w:val="212529"/>
          <w:sz w:val="20"/>
          <w:szCs w:val="20"/>
          <w:lang w:eastAsia="tr-TR"/>
        </w:rPr>
        <w:t>&gt;</w:t>
      </w:r>
    </w:p>
    <w:p w14:paraId="134E0B73" w14:textId="77777777" w:rsidR="00AA2E00" w:rsidRPr="00AA2E00" w:rsidRDefault="00AA2E00" w:rsidP="00AA2E0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A2E00">
        <w:rPr>
          <w:rFonts w:ascii="Consolas" w:eastAsia="Times New Roman" w:hAnsi="Consolas" w:cs="Courier New"/>
          <w:color w:val="212529"/>
          <w:sz w:val="20"/>
          <w:szCs w:val="20"/>
          <w:lang w:eastAsia="tr-TR"/>
        </w:rPr>
        <w:t>&lt;</w:t>
      </w:r>
      <w:proofErr w:type="gramStart"/>
      <w:r w:rsidRPr="00AA2E00">
        <w:rPr>
          <w:rFonts w:ascii="Consolas" w:eastAsia="Times New Roman" w:hAnsi="Consolas" w:cs="Courier New"/>
          <w:color w:val="212529"/>
          <w:sz w:val="20"/>
          <w:szCs w:val="20"/>
          <w:lang w:eastAsia="tr-TR"/>
        </w:rPr>
        <w:t>body</w:t>
      </w:r>
      <w:proofErr w:type="gramEnd"/>
      <w:r w:rsidRPr="00AA2E00">
        <w:rPr>
          <w:rFonts w:ascii="Consolas" w:eastAsia="Times New Roman" w:hAnsi="Consolas" w:cs="Courier New"/>
          <w:color w:val="212529"/>
          <w:sz w:val="20"/>
          <w:szCs w:val="20"/>
          <w:lang w:eastAsia="tr-TR"/>
        </w:rPr>
        <w:t>&gt;</w:t>
      </w:r>
    </w:p>
    <w:p w14:paraId="341A0243" w14:textId="77777777" w:rsidR="00AA2E00" w:rsidRPr="00AA2E00" w:rsidRDefault="00AA2E00" w:rsidP="00AA2E0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A2E00">
        <w:rPr>
          <w:rFonts w:ascii="Consolas" w:eastAsia="Times New Roman" w:hAnsi="Consolas" w:cs="Courier New"/>
          <w:color w:val="212529"/>
          <w:sz w:val="20"/>
          <w:szCs w:val="20"/>
          <w:lang w:eastAsia="tr-TR"/>
        </w:rPr>
        <w:t>&lt;</w:t>
      </w:r>
      <w:proofErr w:type="gramStart"/>
      <w:r w:rsidRPr="00AA2E00">
        <w:rPr>
          <w:rFonts w:ascii="Consolas" w:eastAsia="Times New Roman" w:hAnsi="Consolas" w:cs="Courier New"/>
          <w:color w:val="212529"/>
          <w:sz w:val="20"/>
          <w:szCs w:val="20"/>
          <w:lang w:eastAsia="tr-TR"/>
        </w:rPr>
        <w:t>p</w:t>
      </w:r>
      <w:proofErr w:type="gramEnd"/>
      <w:r w:rsidRPr="00AA2E00">
        <w:rPr>
          <w:rFonts w:ascii="Consolas" w:eastAsia="Times New Roman" w:hAnsi="Consolas" w:cs="Courier New"/>
          <w:color w:val="212529"/>
          <w:sz w:val="20"/>
          <w:szCs w:val="20"/>
          <w:lang w:eastAsia="tr-TR"/>
        </w:rPr>
        <w:t>&gt;This is a &lt;strong&gt;strong&lt;/strong&gt; text&lt;/p&gt;</w:t>
      </w:r>
    </w:p>
    <w:p w14:paraId="64D582C1" w14:textId="77777777" w:rsidR="00AA2E00" w:rsidRPr="00AA2E00" w:rsidRDefault="00AA2E00" w:rsidP="00AA2E0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A2E00">
        <w:rPr>
          <w:rFonts w:ascii="Consolas" w:eastAsia="Times New Roman" w:hAnsi="Consolas" w:cs="Courier New"/>
          <w:color w:val="212529"/>
          <w:sz w:val="20"/>
          <w:szCs w:val="20"/>
          <w:lang w:eastAsia="tr-TR"/>
        </w:rPr>
        <w:t>&lt;/body&gt;</w:t>
      </w:r>
    </w:p>
    <w:p w14:paraId="6E060BB7" w14:textId="77777777" w:rsidR="00AA2E00" w:rsidRPr="00AA2E00" w:rsidRDefault="00AA2E00" w:rsidP="00AA2E0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A2E00">
        <w:rPr>
          <w:rFonts w:ascii="Consolas" w:eastAsia="Times New Roman" w:hAnsi="Consolas" w:cs="Courier New"/>
          <w:color w:val="212529"/>
          <w:sz w:val="20"/>
          <w:szCs w:val="20"/>
          <w:lang w:eastAsia="tr-TR"/>
        </w:rPr>
        <w:t>&lt;/html&gt;</w:t>
      </w:r>
    </w:p>
    <w:p w14:paraId="78FC5101" w14:textId="77777777" w:rsidR="00AA2E00" w:rsidRPr="00AA2E00" w:rsidRDefault="00AA2E00" w:rsidP="00AA2E00">
      <w:pPr>
        <w:shd w:val="clear" w:color="auto" w:fill="FFFFFF"/>
        <w:spacing w:after="100" w:afterAutospacing="1" w:line="240" w:lineRule="auto"/>
        <w:ind w:left="720"/>
        <w:rPr>
          <w:rFonts w:ascii="Formular" w:eastAsia="Times New Roman" w:hAnsi="Formular" w:cs="Times New Roman"/>
          <w:color w:val="373A3C"/>
          <w:sz w:val="29"/>
          <w:szCs w:val="29"/>
          <w:lang w:eastAsia="tr-TR"/>
        </w:rPr>
      </w:pPr>
      <w:r w:rsidRPr="00AA2E00">
        <w:rPr>
          <w:rFonts w:ascii="Consolas" w:eastAsia="Times New Roman" w:hAnsi="Consolas" w:cs="Courier New"/>
          <w:color w:val="FF0000"/>
          <w:sz w:val="20"/>
          <w:szCs w:val="20"/>
          <w:shd w:val="clear" w:color="auto" w:fill="F0F0F0"/>
          <w:lang w:eastAsia="tr-TR"/>
        </w:rPr>
        <w:t>Output:</w:t>
      </w:r>
    </w:p>
    <w:p w14:paraId="02BC985D" w14:textId="2CFFD6CC" w:rsidR="00AA2E00" w:rsidRDefault="00AA2E00" w:rsidP="00AA2E00">
      <w:pPr>
        <w:shd w:val="clear" w:color="auto" w:fill="FFFFFF"/>
        <w:spacing w:after="100" w:afterAutospacing="1" w:line="240" w:lineRule="auto"/>
        <w:rPr>
          <w:rFonts w:ascii="Formular" w:eastAsia="Times New Roman" w:hAnsi="Formular" w:cs="Times New Roman"/>
          <w:color w:val="4A1E1E"/>
          <w:sz w:val="29"/>
          <w:szCs w:val="29"/>
          <w:lang w:eastAsia="tr-TR"/>
        </w:rPr>
      </w:pPr>
      <w:r w:rsidRPr="00AA2E00">
        <w:rPr>
          <w:rFonts w:ascii="Formular" w:eastAsia="Times New Roman" w:hAnsi="Formular" w:cs="Times New Roman"/>
          <w:color w:val="4A1E1E"/>
          <w:sz w:val="29"/>
          <w:szCs w:val="29"/>
          <w:lang w:eastAsia="tr-TR"/>
        </w:rPr>
        <w:t>This is a </w:t>
      </w:r>
      <w:r w:rsidRPr="00AA2E00">
        <w:rPr>
          <w:rFonts w:ascii="Formular" w:eastAsia="Times New Roman" w:hAnsi="Formular" w:cs="Times New Roman"/>
          <w:b/>
          <w:bCs/>
          <w:color w:val="4A1E1E"/>
          <w:sz w:val="29"/>
          <w:szCs w:val="29"/>
          <w:lang w:eastAsia="tr-TR"/>
        </w:rPr>
        <w:t>strong</w:t>
      </w:r>
      <w:r w:rsidRPr="00AA2E00">
        <w:rPr>
          <w:rFonts w:ascii="Formular" w:eastAsia="Times New Roman" w:hAnsi="Formular" w:cs="Times New Roman"/>
          <w:color w:val="4A1E1E"/>
          <w:sz w:val="29"/>
          <w:szCs w:val="29"/>
          <w:lang w:eastAsia="tr-TR"/>
        </w:rPr>
        <w:t> text</w:t>
      </w:r>
    </w:p>
    <w:p w14:paraId="1675D355" w14:textId="77777777" w:rsidR="00AA2E00" w:rsidRDefault="00AA2E00" w:rsidP="00AA2E0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 xml:space="preserve">HTML </w:t>
      </w:r>
      <w:proofErr w:type="gramStart"/>
      <w:r>
        <w:rPr>
          <w:rFonts w:ascii="Formular" w:hAnsi="Formular"/>
          <w:b w:val="0"/>
          <w:bCs w:val="0"/>
          <w:color w:val="373A3C"/>
        </w:rPr>
        <w:t>&lt; i</w:t>
      </w:r>
      <w:proofErr w:type="gramEnd"/>
      <w:r>
        <w:rPr>
          <w:rFonts w:ascii="Formular" w:hAnsi="Formular"/>
          <w:b w:val="0"/>
          <w:bCs w:val="0"/>
          <w:color w:val="373A3C"/>
        </w:rPr>
        <w:t xml:space="preserve"> &gt; Element</w:t>
      </w:r>
    </w:p>
    <w:p w14:paraId="41392FEE" w14:textId="77777777" w:rsidR="00AA2E00" w:rsidRDefault="00AA2E00" w:rsidP="00AA2E0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w:t>
      </w:r>
      <w:r>
        <w:rPr>
          <w:rStyle w:val="HTMLKodu"/>
          <w:rFonts w:ascii="Consolas" w:hAnsi="Consolas"/>
          <w:color w:val="FF0000"/>
          <w:shd w:val="clear" w:color="auto" w:fill="F0F0F0"/>
        </w:rPr>
        <w:t>&lt;i&gt;</w:t>
      </w:r>
      <w:r>
        <w:rPr>
          <w:rFonts w:ascii="Formular" w:hAnsi="Formular"/>
          <w:color w:val="373A3C"/>
          <w:sz w:val="29"/>
          <w:szCs w:val="29"/>
        </w:rPr>
        <w:t> element is used to define italic text.</w:t>
      </w:r>
    </w:p>
    <w:p w14:paraId="49F0A550" w14:textId="77777777" w:rsidR="00AA2E00" w:rsidRDefault="00AA2E00" w:rsidP="00AA2E00">
      <w:pPr>
        <w:pStyle w:val="HTMLncedenBiimlendirilmi"/>
        <w:shd w:val="clear" w:color="auto" w:fill="FFFFFF"/>
        <w:rPr>
          <w:rStyle w:val="HTMLKodu"/>
          <w:rFonts w:ascii="Consolas" w:hAnsi="Consolas"/>
          <w:color w:val="212529"/>
        </w:rPr>
      </w:pPr>
      <w:r>
        <w:rPr>
          <w:rFonts w:ascii="Consolas" w:hAnsi="Consolas"/>
          <w:color w:val="212529"/>
        </w:rPr>
        <w:br/>
      </w:r>
      <w:r>
        <w:rPr>
          <w:rStyle w:val="HTMLKodu"/>
          <w:rFonts w:ascii="Consolas" w:hAnsi="Consolas"/>
          <w:color w:val="212529"/>
        </w:rPr>
        <w:t>&lt;!DOCTYPE html&gt;</w:t>
      </w:r>
    </w:p>
    <w:p w14:paraId="3002BE76"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74518AE2"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7749EE05"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an &lt;i&gt;italic&lt;/i&gt; text&lt;/p&gt;</w:t>
      </w:r>
    </w:p>
    <w:p w14:paraId="6A3D21A3"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464052BD"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2CB30569" w14:textId="77777777" w:rsidR="00AA2E00" w:rsidRDefault="00AA2E00" w:rsidP="00AA2E00">
      <w:pPr>
        <w:pStyle w:val="NormalWeb"/>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Output:</w:t>
      </w:r>
    </w:p>
    <w:p w14:paraId="6AE3646F" w14:textId="3090E79E" w:rsidR="00AA2E00" w:rsidRDefault="00AA2E00" w:rsidP="00AA2E00">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r>
        <w:rPr>
          <w:rFonts w:ascii="Formular" w:hAnsi="Formular"/>
          <w:i/>
          <w:iCs/>
          <w:color w:val="4A1E1E"/>
          <w:sz w:val="29"/>
          <w:szCs w:val="29"/>
        </w:rPr>
        <w:t>italic</w:t>
      </w:r>
      <w:r>
        <w:rPr>
          <w:rFonts w:ascii="Formular" w:hAnsi="Formular"/>
          <w:color w:val="4A1E1E"/>
          <w:sz w:val="29"/>
          <w:szCs w:val="29"/>
        </w:rPr>
        <w:t> text</w:t>
      </w:r>
    </w:p>
    <w:p w14:paraId="76D01244" w14:textId="77777777" w:rsidR="00AA2E00" w:rsidRDefault="00AA2E00" w:rsidP="00AA2E0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 xml:space="preserve">HTML </w:t>
      </w:r>
      <w:proofErr w:type="gramStart"/>
      <w:r>
        <w:rPr>
          <w:rFonts w:ascii="Formular" w:hAnsi="Formular"/>
          <w:b w:val="0"/>
          <w:bCs w:val="0"/>
          <w:color w:val="373A3C"/>
        </w:rPr>
        <w:t>&lt; em</w:t>
      </w:r>
      <w:proofErr w:type="gramEnd"/>
      <w:r>
        <w:rPr>
          <w:rFonts w:ascii="Formular" w:hAnsi="Formular"/>
          <w:b w:val="0"/>
          <w:bCs w:val="0"/>
          <w:color w:val="373A3C"/>
        </w:rPr>
        <w:t xml:space="preserve"> &gt; Element</w:t>
      </w:r>
    </w:p>
    <w:p w14:paraId="2759B942" w14:textId="77777777" w:rsidR="00AA2E00" w:rsidRDefault="00AA2E00" w:rsidP="00AA2E00">
      <w:pPr>
        <w:pStyle w:val="NormalWeb"/>
        <w:numPr>
          <w:ilvl w:val="0"/>
          <w:numId w:val="14"/>
        </w:numPr>
        <w:shd w:val="clear" w:color="auto" w:fill="FFFFFF"/>
        <w:spacing w:before="0" w:beforeAutospacing="0"/>
        <w:rPr>
          <w:rFonts w:ascii="Formular" w:hAnsi="Formular"/>
          <w:color w:val="373A3C"/>
          <w:sz w:val="29"/>
          <w:szCs w:val="29"/>
        </w:rPr>
      </w:pPr>
      <w:r>
        <w:rPr>
          <w:rFonts w:ascii="Formular" w:hAnsi="Formular"/>
          <w:color w:val="373A3C"/>
          <w:sz w:val="29"/>
          <w:szCs w:val="29"/>
        </w:rPr>
        <w:t>The </w:t>
      </w:r>
      <w:r>
        <w:rPr>
          <w:rStyle w:val="HTMLKodu"/>
          <w:rFonts w:ascii="Consolas" w:hAnsi="Consolas"/>
          <w:color w:val="FF0000"/>
          <w:shd w:val="clear" w:color="auto" w:fill="F0F0F0"/>
        </w:rPr>
        <w:t>&lt;em&gt;</w:t>
      </w:r>
      <w:r>
        <w:rPr>
          <w:rFonts w:ascii="Formular" w:hAnsi="Formular"/>
          <w:color w:val="373A3C"/>
          <w:sz w:val="29"/>
          <w:szCs w:val="29"/>
        </w:rPr>
        <w:t> element is used to define emphasized text.</w:t>
      </w:r>
    </w:p>
    <w:p w14:paraId="3824EAE0" w14:textId="77777777" w:rsidR="00AA2E00" w:rsidRDefault="00AA2E00" w:rsidP="00AA2E00">
      <w:pPr>
        <w:pStyle w:val="NormalWeb"/>
        <w:numPr>
          <w:ilvl w:val="0"/>
          <w:numId w:val="14"/>
        </w:numPr>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&lt;</w:t>
      </w:r>
      <w:proofErr w:type="gramStart"/>
      <w:r>
        <w:rPr>
          <w:rStyle w:val="HTMLKodu"/>
          <w:rFonts w:ascii="Consolas" w:hAnsi="Consolas"/>
          <w:color w:val="FF0000"/>
          <w:shd w:val="clear" w:color="auto" w:fill="F0F0F0"/>
        </w:rPr>
        <w:t>em</w:t>
      </w:r>
      <w:proofErr w:type="gramEnd"/>
      <w:r>
        <w:rPr>
          <w:rStyle w:val="HTMLKodu"/>
          <w:rFonts w:ascii="Consolas" w:hAnsi="Consolas"/>
          <w:color w:val="FF0000"/>
          <w:shd w:val="clear" w:color="auto" w:fill="F0F0F0"/>
        </w:rPr>
        <w:t>&gt;</w:t>
      </w:r>
      <w:r>
        <w:rPr>
          <w:rFonts w:ascii="Formular" w:hAnsi="Formular"/>
          <w:color w:val="373A3C"/>
          <w:sz w:val="29"/>
          <w:szCs w:val="29"/>
        </w:rPr>
        <w:t> means that the text is "important".</w:t>
      </w:r>
    </w:p>
    <w:p w14:paraId="7B535B4E"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47E2A790"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5D430C43"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703A5515"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an &lt;em&gt;emphasized&lt;/em&gt; text&lt;/p&gt;</w:t>
      </w:r>
    </w:p>
    <w:p w14:paraId="08DEF24E"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6C024E8F" w14:textId="77777777" w:rsidR="00AA2E00" w:rsidRDefault="00AA2E00" w:rsidP="00AA2E00">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2F8CB4F1" w14:textId="77777777" w:rsidR="00AA2E00" w:rsidRDefault="00AA2E00" w:rsidP="00AA2E00">
      <w:pPr>
        <w:pStyle w:val="NormalWeb"/>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Output:</w:t>
      </w:r>
    </w:p>
    <w:p w14:paraId="44065818" w14:textId="77777777" w:rsidR="00AA2E00" w:rsidRDefault="00AA2E00" w:rsidP="00AA2E00">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r>
        <w:rPr>
          <w:rStyle w:val="Vurgu"/>
          <w:rFonts w:ascii="Formular" w:hAnsi="Formular"/>
          <w:color w:val="4A1E1E"/>
          <w:sz w:val="29"/>
          <w:szCs w:val="29"/>
        </w:rPr>
        <w:t>emphasized</w:t>
      </w:r>
      <w:r>
        <w:rPr>
          <w:rFonts w:ascii="Formular" w:hAnsi="Formular"/>
          <w:color w:val="4A1E1E"/>
          <w:sz w:val="29"/>
          <w:szCs w:val="29"/>
        </w:rPr>
        <w:t> text</w:t>
      </w:r>
    </w:p>
    <w:p w14:paraId="32A1AE51" w14:textId="77777777" w:rsidR="00011324" w:rsidRDefault="00011324" w:rsidP="00011324">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The Difference Between Bold and Strong, Emphasized and Italics.</w:t>
      </w:r>
    </w:p>
    <w:p w14:paraId="7FA931D6" w14:textId="77777777" w:rsidR="00011324" w:rsidRDefault="00011324" w:rsidP="00011324">
      <w:pPr>
        <w:pStyle w:val="NormalWeb"/>
        <w:numPr>
          <w:ilvl w:val="0"/>
          <w:numId w:val="15"/>
        </w:numPr>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&lt;</w:t>
      </w:r>
      <w:proofErr w:type="gramStart"/>
      <w:r>
        <w:rPr>
          <w:rStyle w:val="HTMLKodu"/>
          <w:rFonts w:ascii="Consolas" w:hAnsi="Consolas"/>
          <w:color w:val="FF0000"/>
          <w:shd w:val="clear" w:color="auto" w:fill="F0F0F0"/>
        </w:rPr>
        <w:t>strong</w:t>
      </w:r>
      <w:proofErr w:type="gramEnd"/>
      <w:r>
        <w:rPr>
          <w:rStyle w:val="HTMLKodu"/>
          <w:rFonts w:ascii="Consolas" w:hAnsi="Consolas"/>
          <w:color w:val="FF0000"/>
          <w:shd w:val="clear" w:color="auto" w:fill="F0F0F0"/>
        </w:rPr>
        <w:t>&gt;</w:t>
      </w:r>
      <w:r>
        <w:rPr>
          <w:rFonts w:ascii="Formular" w:hAnsi="Formular"/>
          <w:color w:val="373A3C"/>
          <w:sz w:val="29"/>
          <w:szCs w:val="29"/>
        </w:rPr>
        <w:t> and </w:t>
      </w:r>
      <w:r>
        <w:rPr>
          <w:rStyle w:val="HTMLKodu"/>
          <w:rFonts w:ascii="Consolas" w:hAnsi="Consolas"/>
          <w:color w:val="FF0000"/>
          <w:shd w:val="clear" w:color="auto" w:fill="F0F0F0"/>
        </w:rPr>
        <w:t>&lt;b&gt;</w:t>
      </w:r>
      <w:r>
        <w:rPr>
          <w:rFonts w:ascii="Formular" w:hAnsi="Formular"/>
          <w:color w:val="373A3C"/>
          <w:sz w:val="29"/>
          <w:szCs w:val="29"/>
        </w:rPr>
        <w:t> tags make text bold. They're identical when it comes to presentation.</w:t>
      </w:r>
    </w:p>
    <w:p w14:paraId="18E9EBD6" w14:textId="77777777" w:rsidR="00011324" w:rsidRDefault="00011324" w:rsidP="00011324">
      <w:pPr>
        <w:pStyle w:val="NormalWeb"/>
        <w:numPr>
          <w:ilvl w:val="0"/>
          <w:numId w:val="15"/>
        </w:numPr>
        <w:shd w:val="clear" w:color="auto" w:fill="FFFFFF"/>
        <w:spacing w:before="0" w:beforeAutospacing="0"/>
        <w:rPr>
          <w:rFonts w:ascii="Formular" w:hAnsi="Formular"/>
          <w:color w:val="373A3C"/>
          <w:sz w:val="29"/>
          <w:szCs w:val="29"/>
        </w:rPr>
      </w:pPr>
      <w:r>
        <w:rPr>
          <w:rStyle w:val="HTMLKodu"/>
          <w:rFonts w:ascii="Consolas" w:hAnsi="Consolas"/>
          <w:color w:val="FF0000"/>
          <w:shd w:val="clear" w:color="auto" w:fill="F0F0F0"/>
        </w:rPr>
        <w:t>&lt;</w:t>
      </w:r>
      <w:proofErr w:type="gramStart"/>
      <w:r>
        <w:rPr>
          <w:rStyle w:val="HTMLKodu"/>
          <w:rFonts w:ascii="Consolas" w:hAnsi="Consolas"/>
          <w:color w:val="FF0000"/>
          <w:shd w:val="clear" w:color="auto" w:fill="F0F0F0"/>
        </w:rPr>
        <w:t>strong</w:t>
      </w:r>
      <w:proofErr w:type="gramEnd"/>
      <w:r>
        <w:rPr>
          <w:rStyle w:val="HTMLKodu"/>
          <w:rFonts w:ascii="Consolas" w:hAnsi="Consolas"/>
          <w:color w:val="FF0000"/>
          <w:shd w:val="clear" w:color="auto" w:fill="F0F0F0"/>
        </w:rPr>
        <w:t>&gt;</w:t>
      </w:r>
      <w:r>
        <w:rPr>
          <w:rFonts w:ascii="Formular" w:hAnsi="Formular"/>
          <w:color w:val="373A3C"/>
          <w:sz w:val="29"/>
          <w:szCs w:val="29"/>
        </w:rPr>
        <w:t> represents a span of text with strong importance. There is an important semantic meaning here. They may look the same to humans. But, when a search engine spiders and analyzes a page, text in </w:t>
      </w:r>
      <w:r>
        <w:rPr>
          <w:rStyle w:val="HTMLKodu"/>
          <w:rFonts w:ascii="Consolas" w:hAnsi="Consolas"/>
          <w:color w:val="FF0000"/>
          <w:shd w:val="clear" w:color="auto" w:fill="F0F0F0"/>
        </w:rPr>
        <w:t>&lt;strong&gt;</w:t>
      </w:r>
      <w:r>
        <w:rPr>
          <w:rFonts w:ascii="Formular" w:hAnsi="Formular"/>
          <w:color w:val="373A3C"/>
          <w:sz w:val="29"/>
          <w:szCs w:val="29"/>
        </w:rPr>
        <w:t> tags is considered important. Text in </w:t>
      </w:r>
      <w:r>
        <w:rPr>
          <w:rStyle w:val="HTMLKodu"/>
          <w:rFonts w:ascii="Consolas" w:hAnsi="Consolas"/>
          <w:color w:val="FF0000"/>
          <w:shd w:val="clear" w:color="auto" w:fill="F0F0F0"/>
        </w:rPr>
        <w:t>&lt;b&gt;</w:t>
      </w:r>
      <w:r>
        <w:rPr>
          <w:rFonts w:ascii="Formular" w:hAnsi="Formular"/>
          <w:color w:val="373A3C"/>
          <w:sz w:val="29"/>
          <w:szCs w:val="29"/>
        </w:rPr>
        <w:t> tags is not.</w:t>
      </w:r>
    </w:p>
    <w:p w14:paraId="6109256A" w14:textId="77777777" w:rsidR="00011324" w:rsidRDefault="00011324" w:rsidP="00011324">
      <w:pPr>
        <w:pStyle w:val="NormalWeb"/>
        <w:numPr>
          <w:ilvl w:val="0"/>
          <w:numId w:val="15"/>
        </w:numPr>
        <w:shd w:val="clear" w:color="auto" w:fill="FFFFFF"/>
        <w:spacing w:before="0" w:beforeAutospacing="0"/>
        <w:rPr>
          <w:rFonts w:ascii="Formular" w:hAnsi="Formular"/>
          <w:color w:val="373A3C"/>
          <w:sz w:val="29"/>
          <w:szCs w:val="29"/>
        </w:rPr>
      </w:pPr>
      <w:r>
        <w:rPr>
          <w:rFonts w:ascii="Formular" w:hAnsi="Formular"/>
          <w:color w:val="373A3C"/>
          <w:sz w:val="29"/>
          <w:szCs w:val="29"/>
        </w:rPr>
        <w:t>Just like </w:t>
      </w:r>
      <w:r>
        <w:rPr>
          <w:rStyle w:val="HTMLKodu"/>
          <w:rFonts w:ascii="Consolas" w:hAnsi="Consolas"/>
          <w:color w:val="FF0000"/>
          <w:shd w:val="clear" w:color="auto" w:fill="F0F0F0"/>
        </w:rPr>
        <w:t>&lt;strong&gt;</w:t>
      </w:r>
      <w:r>
        <w:rPr>
          <w:rFonts w:ascii="Formular" w:hAnsi="Formular"/>
          <w:color w:val="373A3C"/>
          <w:sz w:val="29"/>
          <w:szCs w:val="29"/>
        </w:rPr>
        <w:t> and </w:t>
      </w:r>
      <w:r>
        <w:rPr>
          <w:rStyle w:val="HTMLKodu"/>
          <w:rFonts w:ascii="Consolas" w:hAnsi="Consolas"/>
          <w:color w:val="FF0000"/>
          <w:shd w:val="clear" w:color="auto" w:fill="F0F0F0"/>
        </w:rPr>
        <w:t>&lt;b&gt;</w:t>
      </w:r>
      <w:r>
        <w:rPr>
          <w:rFonts w:ascii="Formular" w:hAnsi="Formular"/>
          <w:color w:val="373A3C"/>
          <w:sz w:val="29"/>
          <w:szCs w:val="29"/>
        </w:rPr>
        <w:t>, </w:t>
      </w:r>
      <w:r>
        <w:rPr>
          <w:rStyle w:val="HTMLKodu"/>
          <w:rFonts w:ascii="Consolas" w:hAnsi="Consolas"/>
          <w:color w:val="FF0000"/>
          <w:shd w:val="clear" w:color="auto" w:fill="F0F0F0"/>
        </w:rPr>
        <w:t>&lt;em&gt;</w:t>
      </w:r>
      <w:r>
        <w:rPr>
          <w:rFonts w:ascii="Formular" w:hAnsi="Formular"/>
          <w:color w:val="373A3C"/>
          <w:sz w:val="29"/>
          <w:szCs w:val="29"/>
        </w:rPr>
        <w:t> and </w:t>
      </w:r>
      <w:r>
        <w:rPr>
          <w:rStyle w:val="HTMLKodu"/>
          <w:rFonts w:ascii="Consolas" w:hAnsi="Consolas"/>
          <w:color w:val="FF0000"/>
          <w:shd w:val="clear" w:color="auto" w:fill="F0F0F0"/>
        </w:rPr>
        <w:t>&lt;i&gt;</w:t>
      </w:r>
      <w:r>
        <w:rPr>
          <w:rFonts w:ascii="Formular" w:hAnsi="Formular"/>
          <w:color w:val="373A3C"/>
          <w:sz w:val="29"/>
          <w:szCs w:val="29"/>
        </w:rPr>
        <w:t> are identical in terms of presentation. They both make text italic. There is no semantic meaning for </w:t>
      </w:r>
      <w:r>
        <w:rPr>
          <w:rStyle w:val="HTMLKodu"/>
          <w:rFonts w:ascii="Consolas" w:hAnsi="Consolas"/>
          <w:color w:val="FF0000"/>
          <w:shd w:val="clear" w:color="auto" w:fill="F0F0F0"/>
        </w:rPr>
        <w:t>&lt;i&gt;</w:t>
      </w:r>
      <w:r>
        <w:rPr>
          <w:rFonts w:ascii="Formular" w:hAnsi="Formular"/>
          <w:color w:val="373A3C"/>
          <w:sz w:val="29"/>
          <w:szCs w:val="29"/>
        </w:rPr>
        <w:t> tag. But, </w:t>
      </w:r>
      <w:r>
        <w:rPr>
          <w:rStyle w:val="HTMLKodu"/>
          <w:rFonts w:ascii="Consolas" w:hAnsi="Consolas"/>
          <w:color w:val="FF0000"/>
          <w:shd w:val="clear" w:color="auto" w:fill="F0F0F0"/>
        </w:rPr>
        <w:t>&lt;em&gt;</w:t>
      </w:r>
      <w:r>
        <w:rPr>
          <w:rFonts w:ascii="Formular" w:hAnsi="Formular"/>
          <w:color w:val="373A3C"/>
          <w:sz w:val="29"/>
          <w:szCs w:val="29"/>
        </w:rPr>
        <w:t> tag represents a span of text with emphatic stress like </w:t>
      </w:r>
      <w:r>
        <w:rPr>
          <w:rStyle w:val="HTMLKodu"/>
          <w:rFonts w:ascii="Consolas" w:hAnsi="Consolas"/>
          <w:color w:val="FF0000"/>
          <w:shd w:val="clear" w:color="auto" w:fill="F0F0F0"/>
        </w:rPr>
        <w:t>&lt;strong&gt;</w:t>
      </w:r>
      <w:r>
        <w:rPr>
          <w:rFonts w:ascii="Formular" w:hAnsi="Formular"/>
          <w:color w:val="373A3C"/>
          <w:sz w:val="29"/>
          <w:szCs w:val="29"/>
        </w:rPr>
        <w:t> tag.</w:t>
      </w:r>
    </w:p>
    <w:p w14:paraId="44A25602" w14:textId="77777777" w:rsidR="005133BF" w:rsidRDefault="005133BF" w:rsidP="00E876EF">
      <w:pPr>
        <w:pStyle w:val="Balk3"/>
        <w:shd w:val="clear" w:color="auto" w:fill="FFFFFF"/>
        <w:spacing w:before="0" w:beforeAutospacing="0"/>
        <w:rPr>
          <w:rFonts w:ascii="Formular" w:hAnsi="Formular"/>
          <w:b w:val="0"/>
          <w:bCs w:val="0"/>
          <w:color w:val="212529"/>
        </w:rPr>
      </w:pPr>
    </w:p>
    <w:p w14:paraId="488F6B36" w14:textId="77777777" w:rsidR="005133BF" w:rsidRDefault="005133BF" w:rsidP="00E876EF">
      <w:pPr>
        <w:pStyle w:val="Balk3"/>
        <w:shd w:val="clear" w:color="auto" w:fill="FFFFFF"/>
        <w:spacing w:before="0" w:beforeAutospacing="0"/>
        <w:rPr>
          <w:rFonts w:ascii="Formular" w:hAnsi="Formular"/>
          <w:b w:val="0"/>
          <w:bCs w:val="0"/>
          <w:color w:val="212529"/>
        </w:rPr>
      </w:pPr>
    </w:p>
    <w:p w14:paraId="3D2B2966" w14:textId="77777777" w:rsidR="005133BF" w:rsidRDefault="005133BF" w:rsidP="00E876EF">
      <w:pPr>
        <w:pStyle w:val="Balk3"/>
        <w:shd w:val="clear" w:color="auto" w:fill="FFFFFF"/>
        <w:spacing w:before="0" w:beforeAutospacing="0"/>
        <w:rPr>
          <w:rFonts w:ascii="Formular" w:hAnsi="Formular"/>
          <w:b w:val="0"/>
          <w:bCs w:val="0"/>
          <w:color w:val="212529"/>
        </w:rPr>
      </w:pPr>
    </w:p>
    <w:p w14:paraId="52F8A666" w14:textId="77777777" w:rsidR="005133BF" w:rsidRDefault="005133BF" w:rsidP="005133BF">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lastRenderedPageBreak/>
        <w:t xml:space="preserve">HTML </w:t>
      </w:r>
      <w:proofErr w:type="gramStart"/>
      <w:r>
        <w:rPr>
          <w:rFonts w:ascii="Formular" w:hAnsi="Formular"/>
          <w:b w:val="0"/>
          <w:bCs w:val="0"/>
          <w:color w:val="212529"/>
        </w:rPr>
        <w:t>&lt; small</w:t>
      </w:r>
      <w:proofErr w:type="gramEnd"/>
      <w:r>
        <w:rPr>
          <w:rFonts w:ascii="Formular" w:hAnsi="Formular"/>
          <w:b w:val="0"/>
          <w:bCs w:val="0"/>
          <w:color w:val="212529"/>
        </w:rPr>
        <w:t>&gt; Element</w:t>
      </w:r>
    </w:p>
    <w:p w14:paraId="281467D4" w14:textId="77777777" w:rsidR="005133BF" w:rsidRDefault="005133BF" w:rsidP="005133BF">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w:t>
      </w:r>
      <w:r>
        <w:rPr>
          <w:rStyle w:val="HTMLKodu"/>
          <w:rFonts w:ascii="Consolas" w:hAnsi="Consolas"/>
          <w:color w:val="FF0000"/>
          <w:shd w:val="clear" w:color="auto" w:fill="F0F0F0"/>
        </w:rPr>
        <w:t>&lt;small&gt;</w:t>
      </w:r>
      <w:r>
        <w:rPr>
          <w:rFonts w:ascii="Formular" w:hAnsi="Formular"/>
          <w:color w:val="212529"/>
          <w:sz w:val="29"/>
          <w:szCs w:val="29"/>
        </w:rPr>
        <w:t> element is used to define smaller text.</w:t>
      </w:r>
    </w:p>
    <w:p w14:paraId="31E00283"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79CD34E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50736F8A"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778AD114"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&lt;small&gt;smaller&lt;/small&gt; text&lt;/p&gt;</w:t>
      </w:r>
    </w:p>
    <w:p w14:paraId="2383E534"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15FCB5F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1ADD6F71"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3C090A0F"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r>
        <w:rPr>
          <w:rFonts w:ascii="Formular" w:hAnsi="Formular"/>
          <w:color w:val="4A1E1E"/>
          <w:sz w:val="23"/>
          <w:szCs w:val="23"/>
        </w:rPr>
        <w:t>smaller</w:t>
      </w:r>
      <w:r>
        <w:rPr>
          <w:rFonts w:ascii="Formular" w:hAnsi="Formular"/>
          <w:color w:val="4A1E1E"/>
          <w:sz w:val="29"/>
          <w:szCs w:val="29"/>
        </w:rPr>
        <w:t> text</w:t>
      </w:r>
    </w:p>
    <w:p w14:paraId="42126473" w14:textId="41D3AA48" w:rsidR="00AA2E00" w:rsidRDefault="00AA2E00" w:rsidP="00AA2E00">
      <w:pPr>
        <w:pStyle w:val="NormalWeb"/>
        <w:shd w:val="clear" w:color="auto" w:fill="FFFFFF"/>
        <w:spacing w:before="0" w:beforeAutospacing="0"/>
        <w:rPr>
          <w:rFonts w:ascii="Formular" w:hAnsi="Formular"/>
          <w:color w:val="4A1E1E"/>
          <w:sz w:val="29"/>
          <w:szCs w:val="29"/>
        </w:rPr>
      </w:pPr>
    </w:p>
    <w:p w14:paraId="50AE4FC7" w14:textId="77777777" w:rsidR="005133BF" w:rsidRDefault="005133BF" w:rsidP="005133BF">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 xml:space="preserve">HTML </w:t>
      </w:r>
      <w:proofErr w:type="gramStart"/>
      <w:r>
        <w:rPr>
          <w:rFonts w:ascii="Formular" w:hAnsi="Formular"/>
          <w:b w:val="0"/>
          <w:bCs w:val="0"/>
          <w:color w:val="212529"/>
        </w:rPr>
        <w:t>&lt; sup</w:t>
      </w:r>
      <w:proofErr w:type="gramEnd"/>
      <w:r>
        <w:rPr>
          <w:rFonts w:ascii="Formular" w:hAnsi="Formular"/>
          <w:b w:val="0"/>
          <w:bCs w:val="0"/>
          <w:color w:val="212529"/>
        </w:rPr>
        <w:t xml:space="preserve"> &gt; Element</w:t>
      </w:r>
    </w:p>
    <w:p w14:paraId="4A37687F" w14:textId="77777777" w:rsidR="005133BF" w:rsidRDefault="005133BF" w:rsidP="005133BF">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w:t>
      </w:r>
      <w:r>
        <w:rPr>
          <w:rStyle w:val="HTMLKodu"/>
          <w:rFonts w:ascii="Consolas" w:hAnsi="Consolas"/>
          <w:color w:val="FF0000"/>
          <w:shd w:val="clear" w:color="auto" w:fill="F0F0F0"/>
        </w:rPr>
        <w:t>&lt;sup&gt;</w:t>
      </w:r>
      <w:r>
        <w:rPr>
          <w:rFonts w:ascii="Formular" w:hAnsi="Formular"/>
          <w:color w:val="212529"/>
          <w:sz w:val="29"/>
          <w:szCs w:val="29"/>
        </w:rPr>
        <w:t> element is used to define superscript characters such as the suffixes of dates.</w:t>
      </w:r>
    </w:p>
    <w:p w14:paraId="4AB0BCDB"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794A0CE6"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28DDD09D"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6098D0A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&gt;Today is 15&lt;sup&gt;th&lt;/sup&gt; of february.&lt;/p&gt;</w:t>
      </w:r>
    </w:p>
    <w:p w14:paraId="61898AA8"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74992FC3"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33CA38C9"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6FF1550D"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Today is 15</w:t>
      </w:r>
      <w:r>
        <w:rPr>
          <w:rFonts w:ascii="Formular" w:hAnsi="Formular"/>
          <w:color w:val="4A1E1E"/>
          <w:sz w:val="22"/>
          <w:szCs w:val="22"/>
          <w:vertAlign w:val="superscript"/>
        </w:rPr>
        <w:t>th</w:t>
      </w:r>
      <w:r>
        <w:rPr>
          <w:rFonts w:ascii="Formular" w:hAnsi="Formular"/>
          <w:color w:val="4A1E1E"/>
          <w:sz w:val="29"/>
          <w:szCs w:val="29"/>
        </w:rPr>
        <w:t> of february.</w:t>
      </w:r>
    </w:p>
    <w:p w14:paraId="703854E9" w14:textId="1858D25B" w:rsidR="005133BF" w:rsidRDefault="005133BF" w:rsidP="00AA2E00">
      <w:pPr>
        <w:pStyle w:val="NormalWeb"/>
        <w:shd w:val="clear" w:color="auto" w:fill="FFFFFF"/>
        <w:spacing w:before="0" w:beforeAutospacing="0"/>
        <w:rPr>
          <w:rFonts w:ascii="Formular" w:hAnsi="Formular"/>
          <w:color w:val="4A1E1E"/>
          <w:sz w:val="29"/>
          <w:szCs w:val="29"/>
        </w:rPr>
      </w:pPr>
    </w:p>
    <w:p w14:paraId="228A9FA3" w14:textId="3B1AFAFE" w:rsidR="005133BF" w:rsidRDefault="005133BF" w:rsidP="00AA2E00">
      <w:pPr>
        <w:pStyle w:val="NormalWeb"/>
        <w:shd w:val="clear" w:color="auto" w:fill="FFFFFF"/>
        <w:spacing w:before="0" w:beforeAutospacing="0"/>
        <w:rPr>
          <w:rFonts w:ascii="Formular" w:hAnsi="Formular"/>
          <w:color w:val="4A1E1E"/>
          <w:sz w:val="29"/>
          <w:szCs w:val="29"/>
        </w:rPr>
      </w:pPr>
    </w:p>
    <w:p w14:paraId="5A927E40" w14:textId="77777777" w:rsidR="005133BF" w:rsidRDefault="005133BF" w:rsidP="005133BF">
      <w:pPr>
        <w:pStyle w:val="Balk3"/>
        <w:shd w:val="clear" w:color="auto" w:fill="FFFFFF"/>
        <w:spacing w:before="0" w:beforeAutospacing="0"/>
        <w:rPr>
          <w:rFonts w:ascii="Formular" w:hAnsi="Formular"/>
          <w:b w:val="0"/>
          <w:bCs w:val="0"/>
          <w:color w:val="212529"/>
        </w:rPr>
      </w:pPr>
      <w:r w:rsidRPr="005133BF">
        <w:rPr>
          <w:rFonts w:ascii="Formular" w:hAnsi="Formular"/>
          <w:b w:val="0"/>
          <w:bCs w:val="0"/>
          <w:color w:val="212529"/>
          <w:highlight w:val="yellow"/>
        </w:rPr>
        <w:t xml:space="preserve">HTML </w:t>
      </w:r>
      <w:proofErr w:type="gramStart"/>
      <w:r w:rsidRPr="005133BF">
        <w:rPr>
          <w:rFonts w:ascii="Formular" w:hAnsi="Formular"/>
          <w:b w:val="0"/>
          <w:bCs w:val="0"/>
          <w:color w:val="212529"/>
          <w:highlight w:val="yellow"/>
        </w:rPr>
        <w:t>&lt; sub</w:t>
      </w:r>
      <w:proofErr w:type="gramEnd"/>
      <w:r w:rsidRPr="005133BF">
        <w:rPr>
          <w:rFonts w:ascii="Formular" w:hAnsi="Formular"/>
          <w:b w:val="0"/>
          <w:bCs w:val="0"/>
          <w:color w:val="212529"/>
          <w:highlight w:val="yellow"/>
        </w:rPr>
        <w:t xml:space="preserve"> &gt; Element</w:t>
      </w:r>
    </w:p>
    <w:p w14:paraId="41025536" w14:textId="77777777" w:rsidR="005133BF" w:rsidRDefault="005133BF" w:rsidP="005133BF">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w:t>
      </w:r>
      <w:r>
        <w:rPr>
          <w:rStyle w:val="HTMLKodu"/>
          <w:rFonts w:ascii="Consolas" w:hAnsi="Consolas"/>
          <w:color w:val="FF0000"/>
          <w:shd w:val="clear" w:color="auto" w:fill="F0F0F0"/>
        </w:rPr>
        <w:t>&lt;sub&gt;</w:t>
      </w:r>
      <w:r>
        <w:rPr>
          <w:rFonts w:ascii="Formular" w:hAnsi="Formular"/>
          <w:color w:val="212529"/>
          <w:sz w:val="29"/>
          <w:szCs w:val="29"/>
        </w:rPr>
        <w:t> element is used to define subscripted text.</w:t>
      </w:r>
    </w:p>
    <w:p w14:paraId="118BCB0B"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3AF910FB"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000D3891"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163FBBD0"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&lt;sub&gt;subscripted&lt;/sub&gt; text&lt;/p&gt;</w:t>
      </w:r>
    </w:p>
    <w:p w14:paraId="2614E9B1"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0B55E53E"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794836CA"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626AD738"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w:t>
      </w:r>
      <w:r>
        <w:rPr>
          <w:rFonts w:ascii="Formular" w:hAnsi="Formular"/>
          <w:color w:val="4A1E1E"/>
          <w:sz w:val="22"/>
          <w:szCs w:val="22"/>
          <w:vertAlign w:val="subscript"/>
        </w:rPr>
        <w:t>subscripted</w:t>
      </w:r>
      <w:r>
        <w:rPr>
          <w:rFonts w:ascii="Formular" w:hAnsi="Formular"/>
          <w:color w:val="4A1E1E"/>
          <w:sz w:val="29"/>
          <w:szCs w:val="29"/>
        </w:rPr>
        <w:t> text</w:t>
      </w:r>
    </w:p>
    <w:p w14:paraId="151BC6C1" w14:textId="77777777" w:rsidR="005133BF" w:rsidRDefault="005133BF" w:rsidP="00AA2E00">
      <w:pPr>
        <w:pStyle w:val="NormalWeb"/>
        <w:shd w:val="clear" w:color="auto" w:fill="FFFFFF"/>
        <w:spacing w:before="0" w:beforeAutospacing="0"/>
        <w:rPr>
          <w:rFonts w:ascii="Formular" w:hAnsi="Formular"/>
          <w:color w:val="4A1E1E"/>
          <w:sz w:val="29"/>
          <w:szCs w:val="29"/>
        </w:rPr>
      </w:pPr>
    </w:p>
    <w:p w14:paraId="4BDCD7CD" w14:textId="77777777" w:rsidR="005133BF" w:rsidRDefault="005133BF" w:rsidP="005133BF">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lastRenderedPageBreak/>
        <w:t xml:space="preserve">HTML </w:t>
      </w:r>
      <w:proofErr w:type="gramStart"/>
      <w:r>
        <w:rPr>
          <w:rFonts w:ascii="Formular" w:hAnsi="Formular"/>
          <w:b w:val="0"/>
          <w:bCs w:val="0"/>
          <w:color w:val="212529"/>
        </w:rPr>
        <w:t>&lt; mark</w:t>
      </w:r>
      <w:proofErr w:type="gramEnd"/>
      <w:r>
        <w:rPr>
          <w:rFonts w:ascii="Formular" w:hAnsi="Formular"/>
          <w:b w:val="0"/>
          <w:bCs w:val="0"/>
          <w:color w:val="212529"/>
        </w:rPr>
        <w:t xml:space="preserve"> &gt; Element</w:t>
      </w:r>
    </w:p>
    <w:p w14:paraId="724F9E7A" w14:textId="77777777" w:rsidR="005133BF" w:rsidRDefault="005133BF" w:rsidP="005133BF">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w:t>
      </w:r>
      <w:r>
        <w:rPr>
          <w:rStyle w:val="HTMLKodu"/>
          <w:rFonts w:ascii="Consolas" w:hAnsi="Consolas"/>
          <w:color w:val="FF0000"/>
          <w:shd w:val="clear" w:color="auto" w:fill="F0F0F0"/>
        </w:rPr>
        <w:t>&lt;mark&gt;</w:t>
      </w:r>
      <w:r>
        <w:rPr>
          <w:rFonts w:ascii="Formular" w:hAnsi="Formular"/>
          <w:color w:val="212529"/>
          <w:sz w:val="29"/>
          <w:szCs w:val="29"/>
        </w:rPr>
        <w:t> element is used to define marked text.</w:t>
      </w:r>
    </w:p>
    <w:p w14:paraId="737F985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010442B6"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1B7FF266"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1682E1F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&lt;mark&gt;marked&lt;/mark&gt; text&lt;/p&gt;</w:t>
      </w:r>
    </w:p>
    <w:p w14:paraId="36237478"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0937F67A"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42F75E11"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26E09169"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marked text</w:t>
      </w:r>
    </w:p>
    <w:p w14:paraId="7AD97865" w14:textId="10373DD1" w:rsidR="008B7F76" w:rsidRDefault="008B7F76"/>
    <w:p w14:paraId="324B3825" w14:textId="0AB5A648" w:rsidR="005133BF" w:rsidRDefault="005133BF"/>
    <w:p w14:paraId="55EBBD5E" w14:textId="77777777" w:rsidR="005133BF" w:rsidRDefault="005133BF" w:rsidP="005133BF">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 xml:space="preserve">HTML </w:t>
      </w:r>
      <w:proofErr w:type="gramStart"/>
      <w:r>
        <w:rPr>
          <w:rFonts w:ascii="Formular" w:hAnsi="Formular"/>
          <w:b w:val="0"/>
          <w:bCs w:val="0"/>
          <w:color w:val="212529"/>
        </w:rPr>
        <w:t>&lt; ins</w:t>
      </w:r>
      <w:proofErr w:type="gramEnd"/>
      <w:r>
        <w:rPr>
          <w:rFonts w:ascii="Formular" w:hAnsi="Formular"/>
          <w:b w:val="0"/>
          <w:bCs w:val="0"/>
          <w:color w:val="212529"/>
        </w:rPr>
        <w:t xml:space="preserve"> &gt; Element</w:t>
      </w:r>
    </w:p>
    <w:p w14:paraId="4FCCA593" w14:textId="77777777" w:rsidR="005133BF" w:rsidRDefault="005133BF" w:rsidP="005133BF">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w:t>
      </w:r>
      <w:r>
        <w:rPr>
          <w:rStyle w:val="HTMLKodu"/>
          <w:rFonts w:ascii="Consolas" w:hAnsi="Consolas"/>
          <w:color w:val="FF0000"/>
          <w:shd w:val="clear" w:color="auto" w:fill="F0F0F0"/>
        </w:rPr>
        <w:t>&lt;ins&gt;</w:t>
      </w:r>
      <w:r>
        <w:rPr>
          <w:rFonts w:ascii="Formular" w:hAnsi="Formular"/>
          <w:color w:val="212529"/>
          <w:sz w:val="29"/>
          <w:szCs w:val="29"/>
        </w:rPr>
        <w:t> element is used to define inserted text.</w:t>
      </w:r>
    </w:p>
    <w:p w14:paraId="78F8DDDA"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7E63F225"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5B4D82AE"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479B362F"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an &lt;ins&gt;inserted&lt;/ins&gt; text&lt;/p&gt;</w:t>
      </w:r>
    </w:p>
    <w:p w14:paraId="287A9546"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01BD5D00"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58A56FD0"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5DBF5BD9"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ins w:id="1" w:author="Unknown">
        <w:r>
          <w:rPr>
            <w:rFonts w:ascii="Formular" w:hAnsi="Formular"/>
            <w:color w:val="4A1E1E"/>
            <w:sz w:val="29"/>
            <w:szCs w:val="29"/>
          </w:rPr>
          <w:t>inserted</w:t>
        </w:r>
      </w:ins>
      <w:r>
        <w:rPr>
          <w:rFonts w:ascii="Formular" w:hAnsi="Formular"/>
          <w:color w:val="4A1E1E"/>
          <w:sz w:val="29"/>
          <w:szCs w:val="29"/>
        </w:rPr>
        <w:t> text</w:t>
      </w:r>
    </w:p>
    <w:p w14:paraId="3689A23F" w14:textId="77777777" w:rsidR="005133BF" w:rsidRDefault="005133BF" w:rsidP="005133BF">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 xml:space="preserve">HTML </w:t>
      </w:r>
      <w:proofErr w:type="gramStart"/>
      <w:r>
        <w:rPr>
          <w:rFonts w:ascii="Formular" w:hAnsi="Formular"/>
          <w:b w:val="0"/>
          <w:bCs w:val="0"/>
          <w:color w:val="212529"/>
        </w:rPr>
        <w:t>&lt; del</w:t>
      </w:r>
      <w:proofErr w:type="gramEnd"/>
      <w:r>
        <w:rPr>
          <w:rFonts w:ascii="Formular" w:hAnsi="Formular"/>
          <w:b w:val="0"/>
          <w:bCs w:val="0"/>
          <w:color w:val="212529"/>
        </w:rPr>
        <w:t xml:space="preserve"> &gt; Element</w:t>
      </w:r>
    </w:p>
    <w:p w14:paraId="592212D1" w14:textId="77777777" w:rsidR="005133BF" w:rsidRDefault="005133BF" w:rsidP="005133BF">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w:t>
      </w:r>
      <w:r>
        <w:rPr>
          <w:rStyle w:val="HTMLKodu"/>
          <w:rFonts w:ascii="Consolas" w:hAnsi="Consolas"/>
          <w:color w:val="FF0000"/>
          <w:shd w:val="clear" w:color="auto" w:fill="F0F0F0"/>
        </w:rPr>
        <w:t>&lt;del&gt;</w:t>
      </w:r>
      <w:r>
        <w:rPr>
          <w:rFonts w:ascii="Formular" w:hAnsi="Formular"/>
          <w:color w:val="212529"/>
          <w:sz w:val="29"/>
          <w:szCs w:val="29"/>
        </w:rPr>
        <w:t> element is used to define deleted text.</w:t>
      </w:r>
    </w:p>
    <w:p w14:paraId="0B38C428"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1BC9D90C"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299862C6"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56120F5C"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&lt;del&gt;deleted&lt;/del&gt; text&lt;/p&gt;</w:t>
      </w:r>
    </w:p>
    <w:p w14:paraId="0DE41690"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02425980"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4670260B"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577043B9"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w:t>
      </w:r>
      <w:del w:id="2" w:author="Unknown">
        <w:r>
          <w:rPr>
            <w:rFonts w:ascii="Formular" w:hAnsi="Formular"/>
            <w:color w:val="4A1E1E"/>
            <w:sz w:val="29"/>
            <w:szCs w:val="29"/>
          </w:rPr>
          <w:delText>deleted</w:delText>
        </w:r>
      </w:del>
      <w:r>
        <w:rPr>
          <w:rFonts w:ascii="Formular" w:hAnsi="Formular"/>
          <w:color w:val="4A1E1E"/>
          <w:sz w:val="29"/>
          <w:szCs w:val="29"/>
        </w:rPr>
        <w:t> text</w:t>
      </w:r>
    </w:p>
    <w:p w14:paraId="75B8CC87" w14:textId="08E2E4E1" w:rsidR="005133BF" w:rsidRDefault="005133BF"/>
    <w:p w14:paraId="037348F5" w14:textId="78C2A1D6" w:rsidR="005133BF" w:rsidRDefault="005133BF"/>
    <w:p w14:paraId="5DC78FD8" w14:textId="4BE62A1C" w:rsidR="005133BF" w:rsidRDefault="005133BF"/>
    <w:p w14:paraId="57EA4970" w14:textId="521042A6" w:rsidR="005133BF" w:rsidRDefault="005133BF"/>
    <w:p w14:paraId="1D527AD4" w14:textId="77777777" w:rsidR="005133BF" w:rsidRDefault="005133BF" w:rsidP="005133BF">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lastRenderedPageBreak/>
        <w:t>Summary of HTML Formatting Elements</w:t>
      </w:r>
    </w:p>
    <w:tbl>
      <w:tblPr>
        <w:tblW w:w="8295"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3346"/>
        <w:gridCol w:w="4949"/>
      </w:tblGrid>
      <w:tr w:rsidR="005133BF" w14:paraId="4155991E" w14:textId="77777777" w:rsidTr="005133BF">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03EC999" w14:textId="77777777" w:rsidR="005133BF" w:rsidRDefault="005133BF">
            <w:pPr>
              <w:jc w:val="center"/>
              <w:rPr>
                <w:rFonts w:ascii="Times New Roman" w:hAnsi="Times New Roman"/>
                <w:b/>
                <w:bCs/>
                <w:color w:val="212529"/>
              </w:rPr>
            </w:pPr>
            <w:r>
              <w:rPr>
                <w:b/>
                <w:bCs/>
                <w:color w:val="212529"/>
              </w:rPr>
              <w:t>Tag</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3C89700" w14:textId="77777777" w:rsidR="005133BF" w:rsidRDefault="005133BF">
            <w:pPr>
              <w:jc w:val="center"/>
              <w:rPr>
                <w:b/>
                <w:bCs/>
                <w:color w:val="212529"/>
              </w:rPr>
            </w:pPr>
            <w:r>
              <w:rPr>
                <w:b/>
                <w:bCs/>
                <w:color w:val="212529"/>
              </w:rPr>
              <w:t>Description</w:t>
            </w:r>
          </w:p>
        </w:tc>
      </w:tr>
      <w:tr w:rsidR="005133BF" w14:paraId="0F2E49E0"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BDFEC01" w14:textId="77777777" w:rsidR="005133BF" w:rsidRDefault="005133BF">
            <w:pPr>
              <w:rPr>
                <w:color w:val="212529"/>
              </w:rPr>
            </w:pPr>
            <w:proofErr w:type="gramStart"/>
            <w:r>
              <w:rPr>
                <w:rStyle w:val="HTMLKodu"/>
                <w:rFonts w:ascii="Consolas" w:eastAsiaTheme="minorHAnsi" w:hAnsi="Consolas"/>
                <w:color w:val="FF0000"/>
                <w:shd w:val="clear" w:color="auto" w:fill="F0F0F0"/>
              </w:rPr>
              <w:t>&lt; b</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86D965E" w14:textId="77777777" w:rsidR="005133BF" w:rsidRDefault="005133BF">
            <w:pPr>
              <w:rPr>
                <w:color w:val="212529"/>
              </w:rPr>
            </w:pPr>
            <w:r>
              <w:rPr>
                <w:color w:val="212529"/>
              </w:rPr>
              <w:t>Bold text</w:t>
            </w:r>
          </w:p>
        </w:tc>
      </w:tr>
      <w:tr w:rsidR="005133BF" w14:paraId="35DB07E2"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DD4D2EA" w14:textId="77777777" w:rsidR="005133BF" w:rsidRDefault="005133BF">
            <w:pPr>
              <w:rPr>
                <w:color w:val="212529"/>
              </w:rPr>
            </w:pPr>
            <w:proofErr w:type="gramStart"/>
            <w:r>
              <w:rPr>
                <w:rStyle w:val="HTMLKodu"/>
                <w:rFonts w:ascii="Consolas" w:eastAsiaTheme="minorHAnsi" w:hAnsi="Consolas"/>
                <w:color w:val="FF0000"/>
                <w:shd w:val="clear" w:color="auto" w:fill="F0F0F0"/>
              </w:rPr>
              <w:t>&lt; i</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8AC5237" w14:textId="77777777" w:rsidR="005133BF" w:rsidRDefault="005133BF">
            <w:pPr>
              <w:rPr>
                <w:color w:val="212529"/>
              </w:rPr>
            </w:pPr>
            <w:r>
              <w:rPr>
                <w:color w:val="212529"/>
              </w:rPr>
              <w:t>Italic text</w:t>
            </w:r>
          </w:p>
        </w:tc>
      </w:tr>
      <w:tr w:rsidR="005133BF" w14:paraId="6764DBB4"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ECA4544" w14:textId="77777777" w:rsidR="005133BF" w:rsidRDefault="005133BF">
            <w:pPr>
              <w:rPr>
                <w:color w:val="212529"/>
              </w:rPr>
            </w:pPr>
            <w:proofErr w:type="gramStart"/>
            <w:r>
              <w:rPr>
                <w:rStyle w:val="HTMLKodu"/>
                <w:rFonts w:ascii="Consolas" w:eastAsiaTheme="minorHAnsi" w:hAnsi="Consolas"/>
                <w:color w:val="FF0000"/>
                <w:shd w:val="clear" w:color="auto" w:fill="F0F0F0"/>
              </w:rPr>
              <w:t>&lt; strong</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0D00537" w14:textId="77777777" w:rsidR="005133BF" w:rsidRDefault="005133BF">
            <w:pPr>
              <w:rPr>
                <w:color w:val="212529"/>
              </w:rPr>
            </w:pPr>
            <w:r>
              <w:rPr>
                <w:color w:val="212529"/>
              </w:rPr>
              <w:t>Strong text</w:t>
            </w:r>
          </w:p>
        </w:tc>
      </w:tr>
      <w:tr w:rsidR="005133BF" w14:paraId="2CF50438"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34D8898" w14:textId="77777777" w:rsidR="005133BF" w:rsidRDefault="005133BF">
            <w:pPr>
              <w:rPr>
                <w:color w:val="212529"/>
              </w:rPr>
            </w:pPr>
            <w:proofErr w:type="gramStart"/>
            <w:r>
              <w:rPr>
                <w:rStyle w:val="HTMLKodu"/>
                <w:rFonts w:ascii="Consolas" w:eastAsiaTheme="minorHAnsi" w:hAnsi="Consolas"/>
                <w:color w:val="FF0000"/>
                <w:shd w:val="clear" w:color="auto" w:fill="F0F0F0"/>
              </w:rPr>
              <w:t>&lt; em</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07E00E3" w14:textId="77777777" w:rsidR="005133BF" w:rsidRDefault="005133BF">
            <w:pPr>
              <w:rPr>
                <w:color w:val="212529"/>
              </w:rPr>
            </w:pPr>
            <w:r>
              <w:rPr>
                <w:color w:val="212529"/>
              </w:rPr>
              <w:t>Emphasized text</w:t>
            </w:r>
          </w:p>
        </w:tc>
      </w:tr>
      <w:tr w:rsidR="005133BF" w14:paraId="5A09739D"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EAFA6A5" w14:textId="77777777" w:rsidR="005133BF" w:rsidRDefault="005133BF">
            <w:pPr>
              <w:rPr>
                <w:color w:val="212529"/>
              </w:rPr>
            </w:pPr>
            <w:proofErr w:type="gramStart"/>
            <w:r>
              <w:rPr>
                <w:rStyle w:val="HTMLKodu"/>
                <w:rFonts w:ascii="Consolas" w:eastAsiaTheme="minorHAnsi" w:hAnsi="Consolas"/>
                <w:color w:val="FF0000"/>
                <w:shd w:val="clear" w:color="auto" w:fill="F0F0F0"/>
              </w:rPr>
              <w:t>&lt; small</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398DAAA" w14:textId="77777777" w:rsidR="005133BF" w:rsidRDefault="005133BF">
            <w:pPr>
              <w:rPr>
                <w:color w:val="212529"/>
              </w:rPr>
            </w:pPr>
            <w:r>
              <w:rPr>
                <w:color w:val="212529"/>
              </w:rPr>
              <w:t>Smaller text</w:t>
            </w:r>
          </w:p>
        </w:tc>
      </w:tr>
      <w:tr w:rsidR="005133BF" w14:paraId="3A4C2EED"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7A52F4B" w14:textId="77777777" w:rsidR="005133BF" w:rsidRDefault="005133BF">
            <w:pPr>
              <w:rPr>
                <w:color w:val="212529"/>
              </w:rPr>
            </w:pPr>
            <w:proofErr w:type="gramStart"/>
            <w:r>
              <w:rPr>
                <w:rStyle w:val="HTMLKodu"/>
                <w:rFonts w:ascii="Consolas" w:eastAsiaTheme="minorHAnsi" w:hAnsi="Consolas"/>
                <w:color w:val="FF0000"/>
                <w:shd w:val="clear" w:color="auto" w:fill="F0F0F0"/>
              </w:rPr>
              <w:t>&lt; sup</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714213E" w14:textId="77777777" w:rsidR="005133BF" w:rsidRDefault="005133BF">
            <w:pPr>
              <w:rPr>
                <w:color w:val="212529"/>
              </w:rPr>
            </w:pPr>
            <w:r>
              <w:rPr>
                <w:color w:val="212529"/>
              </w:rPr>
              <w:t>Superscripted text</w:t>
            </w:r>
          </w:p>
        </w:tc>
      </w:tr>
      <w:tr w:rsidR="005133BF" w14:paraId="24563F1F"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7B1070D" w14:textId="77777777" w:rsidR="005133BF" w:rsidRDefault="005133BF">
            <w:pPr>
              <w:rPr>
                <w:color w:val="212529"/>
              </w:rPr>
            </w:pPr>
            <w:proofErr w:type="gramStart"/>
            <w:r>
              <w:rPr>
                <w:rStyle w:val="HTMLKodu"/>
                <w:rFonts w:ascii="Consolas" w:eastAsiaTheme="minorHAnsi" w:hAnsi="Consolas"/>
                <w:color w:val="FF0000"/>
                <w:shd w:val="clear" w:color="auto" w:fill="F0F0F0"/>
              </w:rPr>
              <w:t>&lt; sub</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D68461A" w14:textId="77777777" w:rsidR="005133BF" w:rsidRDefault="005133BF">
            <w:pPr>
              <w:rPr>
                <w:color w:val="212529"/>
              </w:rPr>
            </w:pPr>
            <w:r>
              <w:rPr>
                <w:color w:val="212529"/>
              </w:rPr>
              <w:t>Subscripted text</w:t>
            </w:r>
          </w:p>
        </w:tc>
      </w:tr>
      <w:tr w:rsidR="005133BF" w14:paraId="1DA1202D"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BC03C7D" w14:textId="77777777" w:rsidR="005133BF" w:rsidRDefault="005133BF">
            <w:pPr>
              <w:rPr>
                <w:color w:val="212529"/>
              </w:rPr>
            </w:pPr>
            <w:proofErr w:type="gramStart"/>
            <w:r>
              <w:rPr>
                <w:rStyle w:val="HTMLKodu"/>
                <w:rFonts w:ascii="Consolas" w:eastAsiaTheme="minorHAnsi" w:hAnsi="Consolas"/>
                <w:color w:val="FF0000"/>
                <w:shd w:val="clear" w:color="auto" w:fill="F0F0F0"/>
              </w:rPr>
              <w:t>&lt; mark</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8DD520A" w14:textId="77777777" w:rsidR="005133BF" w:rsidRDefault="005133BF">
            <w:pPr>
              <w:rPr>
                <w:color w:val="212529"/>
              </w:rPr>
            </w:pPr>
            <w:r>
              <w:rPr>
                <w:color w:val="212529"/>
              </w:rPr>
              <w:t>Marked text</w:t>
            </w:r>
          </w:p>
        </w:tc>
      </w:tr>
      <w:tr w:rsidR="005133BF" w14:paraId="25A6AC0B"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95C3052" w14:textId="77777777" w:rsidR="005133BF" w:rsidRDefault="005133BF">
            <w:pPr>
              <w:rPr>
                <w:color w:val="212529"/>
              </w:rPr>
            </w:pPr>
            <w:proofErr w:type="gramStart"/>
            <w:r>
              <w:rPr>
                <w:rStyle w:val="HTMLKodu"/>
                <w:rFonts w:ascii="Consolas" w:eastAsiaTheme="minorHAnsi" w:hAnsi="Consolas"/>
                <w:color w:val="FF0000"/>
                <w:shd w:val="clear" w:color="auto" w:fill="F0F0F0"/>
              </w:rPr>
              <w:t>&lt; ins</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0B688B0" w14:textId="77777777" w:rsidR="005133BF" w:rsidRDefault="005133BF">
            <w:pPr>
              <w:rPr>
                <w:color w:val="212529"/>
              </w:rPr>
            </w:pPr>
            <w:r>
              <w:rPr>
                <w:color w:val="212529"/>
              </w:rPr>
              <w:t>Inserted text</w:t>
            </w:r>
          </w:p>
        </w:tc>
      </w:tr>
      <w:tr w:rsidR="005133BF" w14:paraId="2FADC844" w14:textId="77777777" w:rsidTr="005133BF">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622EF40" w14:textId="77777777" w:rsidR="005133BF" w:rsidRDefault="005133BF">
            <w:pPr>
              <w:rPr>
                <w:color w:val="212529"/>
              </w:rPr>
            </w:pPr>
            <w:proofErr w:type="gramStart"/>
            <w:r>
              <w:rPr>
                <w:rStyle w:val="HTMLKodu"/>
                <w:rFonts w:ascii="Consolas" w:eastAsiaTheme="minorHAnsi" w:hAnsi="Consolas"/>
                <w:color w:val="FF0000"/>
                <w:shd w:val="clear" w:color="auto" w:fill="F0F0F0"/>
              </w:rPr>
              <w:t>&lt; del</w:t>
            </w:r>
            <w:proofErr w:type="gramEnd"/>
            <w:r>
              <w:rPr>
                <w:rStyle w:val="HTMLKodu"/>
                <w:rFonts w:ascii="Consolas" w:eastAsiaTheme="minorHAnsi" w:hAnsi="Consolas"/>
                <w:color w:val="FF0000"/>
                <w:shd w:val="clear" w:color="auto" w:fill="F0F0F0"/>
              </w:rPr>
              <w:t xml:space="preserve"> &gt;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5412825" w14:textId="77777777" w:rsidR="005133BF" w:rsidRDefault="005133BF">
            <w:pPr>
              <w:rPr>
                <w:color w:val="212529"/>
              </w:rPr>
            </w:pPr>
            <w:r>
              <w:rPr>
                <w:color w:val="212529"/>
              </w:rPr>
              <w:t>Deleted text</w:t>
            </w:r>
          </w:p>
        </w:tc>
      </w:tr>
    </w:tbl>
    <w:p w14:paraId="38E8B4B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5269AC6B"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3B0859D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4A6B6632"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&lt;b&gt;bold&lt;/b&gt; text&lt;/p&gt;</w:t>
      </w:r>
    </w:p>
    <w:p w14:paraId="153C64E2"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&lt;strong&gt;strong&lt;/strong&gt; text&lt;/p&gt;</w:t>
      </w:r>
    </w:p>
    <w:p w14:paraId="48F6E7FA"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an &lt;i&gt;italic&lt;/i&gt; text&lt;/p&gt;</w:t>
      </w:r>
    </w:p>
    <w:p w14:paraId="432E2C4D"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an &lt;em&gt;emphasized&lt;/em&gt; text&lt;/p&gt;</w:t>
      </w:r>
    </w:p>
    <w:p w14:paraId="5D664E94"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&lt;small&gt;small&lt;/small&gt; text&lt;/p&gt;</w:t>
      </w:r>
    </w:p>
    <w:p w14:paraId="38E15DFB"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&gt;Today is 15&lt;sup&gt;th&lt;/sup&gt; of february.&lt;/p&gt;</w:t>
      </w:r>
    </w:p>
    <w:p w14:paraId="38DF3456"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&lt;sub&gt;subscripted&lt;/sub&gt; text&lt;/p&gt;</w:t>
      </w:r>
    </w:p>
    <w:p w14:paraId="65E78C06"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&lt;mark&gt;marked&lt;/mark&gt; text&lt;/p&gt;</w:t>
      </w:r>
    </w:p>
    <w:p w14:paraId="7EF3B8A3"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&lt;ins&gt;inserted&lt;/ins&gt; text&lt;/p&gt;</w:t>
      </w:r>
    </w:p>
    <w:p w14:paraId="66FF4C15"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p</w:t>
      </w:r>
      <w:proofErr w:type="gramEnd"/>
      <w:r>
        <w:rPr>
          <w:rStyle w:val="HTMLKodu"/>
          <w:rFonts w:ascii="Consolas" w:hAnsi="Consolas"/>
          <w:color w:val="212529"/>
        </w:rPr>
        <w:t>&gt;This is a &lt;del&gt;deleted&lt;/del&gt; text&lt;/p&gt;</w:t>
      </w:r>
    </w:p>
    <w:p w14:paraId="6B16C008"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62D1DD27"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281E10E3"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247AA7A3"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w:t>
      </w:r>
      <w:r>
        <w:rPr>
          <w:rFonts w:ascii="Formular" w:hAnsi="Formular"/>
          <w:b/>
          <w:bCs/>
          <w:color w:val="4A1E1E"/>
          <w:sz w:val="29"/>
          <w:szCs w:val="29"/>
        </w:rPr>
        <w:t>bold</w:t>
      </w:r>
      <w:r>
        <w:rPr>
          <w:rFonts w:ascii="Formular" w:hAnsi="Formular"/>
          <w:color w:val="4A1E1E"/>
          <w:sz w:val="29"/>
          <w:szCs w:val="29"/>
        </w:rPr>
        <w:t> text</w:t>
      </w:r>
    </w:p>
    <w:p w14:paraId="107DE385"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w:t>
      </w:r>
      <w:r>
        <w:rPr>
          <w:rStyle w:val="Gl"/>
          <w:rFonts w:ascii="Formular" w:hAnsi="Formular"/>
          <w:color w:val="4A1E1E"/>
          <w:sz w:val="29"/>
          <w:szCs w:val="29"/>
        </w:rPr>
        <w:t>strong</w:t>
      </w:r>
      <w:r>
        <w:rPr>
          <w:rFonts w:ascii="Formular" w:hAnsi="Formular"/>
          <w:color w:val="4A1E1E"/>
          <w:sz w:val="29"/>
          <w:szCs w:val="29"/>
        </w:rPr>
        <w:t> text</w:t>
      </w:r>
    </w:p>
    <w:p w14:paraId="488E2DD9"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r>
        <w:rPr>
          <w:rFonts w:ascii="Formular" w:hAnsi="Formular"/>
          <w:i/>
          <w:iCs/>
          <w:color w:val="4A1E1E"/>
          <w:sz w:val="29"/>
          <w:szCs w:val="29"/>
        </w:rPr>
        <w:t>italic</w:t>
      </w:r>
      <w:r>
        <w:rPr>
          <w:rFonts w:ascii="Formular" w:hAnsi="Formular"/>
          <w:color w:val="4A1E1E"/>
          <w:sz w:val="29"/>
          <w:szCs w:val="29"/>
        </w:rPr>
        <w:t> text</w:t>
      </w:r>
    </w:p>
    <w:p w14:paraId="1181B115"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r>
        <w:rPr>
          <w:rStyle w:val="Vurgu"/>
          <w:rFonts w:ascii="Formular" w:hAnsi="Formular"/>
          <w:color w:val="4A1E1E"/>
          <w:sz w:val="29"/>
          <w:szCs w:val="29"/>
        </w:rPr>
        <w:t>emphasized</w:t>
      </w:r>
      <w:r>
        <w:rPr>
          <w:rFonts w:ascii="Formular" w:hAnsi="Formular"/>
          <w:color w:val="4A1E1E"/>
          <w:sz w:val="29"/>
          <w:szCs w:val="29"/>
        </w:rPr>
        <w:t> text</w:t>
      </w:r>
    </w:p>
    <w:p w14:paraId="37731E8A"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r>
        <w:rPr>
          <w:rFonts w:ascii="Formular" w:hAnsi="Formular"/>
          <w:color w:val="4A1E1E"/>
          <w:sz w:val="23"/>
          <w:szCs w:val="23"/>
        </w:rPr>
        <w:t>smaller</w:t>
      </w:r>
      <w:r>
        <w:rPr>
          <w:rFonts w:ascii="Formular" w:hAnsi="Formular"/>
          <w:color w:val="4A1E1E"/>
          <w:sz w:val="29"/>
          <w:szCs w:val="29"/>
        </w:rPr>
        <w:t> text</w:t>
      </w:r>
    </w:p>
    <w:p w14:paraId="5667588B"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Today is 15</w:t>
      </w:r>
      <w:r>
        <w:rPr>
          <w:rFonts w:ascii="Formular" w:hAnsi="Formular"/>
          <w:color w:val="4A1E1E"/>
          <w:sz w:val="22"/>
          <w:szCs w:val="22"/>
          <w:vertAlign w:val="superscript"/>
        </w:rPr>
        <w:t>th</w:t>
      </w:r>
      <w:r>
        <w:rPr>
          <w:rFonts w:ascii="Formular" w:hAnsi="Formular"/>
          <w:color w:val="4A1E1E"/>
          <w:sz w:val="29"/>
          <w:szCs w:val="29"/>
        </w:rPr>
        <w:t> of february.</w:t>
      </w:r>
    </w:p>
    <w:p w14:paraId="55BCA01D"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lastRenderedPageBreak/>
        <w:t>This is a </w:t>
      </w:r>
      <w:r>
        <w:rPr>
          <w:rFonts w:ascii="Formular" w:hAnsi="Formular"/>
          <w:color w:val="4A1E1E"/>
          <w:sz w:val="22"/>
          <w:szCs w:val="22"/>
          <w:vertAlign w:val="subscript"/>
        </w:rPr>
        <w:t>subscripted</w:t>
      </w:r>
      <w:r>
        <w:rPr>
          <w:rFonts w:ascii="Formular" w:hAnsi="Formular"/>
          <w:color w:val="4A1E1E"/>
          <w:sz w:val="29"/>
          <w:szCs w:val="29"/>
        </w:rPr>
        <w:t> text</w:t>
      </w:r>
    </w:p>
    <w:p w14:paraId="40576DA6"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marked text</w:t>
      </w:r>
    </w:p>
    <w:p w14:paraId="75164F78"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an </w:t>
      </w:r>
      <w:ins w:id="3" w:author="Unknown">
        <w:r>
          <w:rPr>
            <w:rFonts w:ascii="Formular" w:hAnsi="Formular"/>
            <w:color w:val="4A1E1E"/>
            <w:sz w:val="29"/>
            <w:szCs w:val="29"/>
          </w:rPr>
          <w:t>inserted</w:t>
        </w:r>
      </w:ins>
      <w:r>
        <w:rPr>
          <w:rFonts w:ascii="Formular" w:hAnsi="Formular"/>
          <w:color w:val="4A1E1E"/>
          <w:sz w:val="29"/>
          <w:szCs w:val="29"/>
        </w:rPr>
        <w:t> text</w:t>
      </w:r>
    </w:p>
    <w:p w14:paraId="73F3AA73" w14:textId="77777777" w:rsidR="005133BF" w:rsidRDefault="005133BF" w:rsidP="005133B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This is a </w:t>
      </w:r>
      <w:del w:id="4" w:author="Unknown">
        <w:r>
          <w:rPr>
            <w:rFonts w:ascii="Formular" w:hAnsi="Formular"/>
            <w:color w:val="4A1E1E"/>
            <w:sz w:val="29"/>
            <w:szCs w:val="29"/>
          </w:rPr>
          <w:delText>deleted</w:delText>
        </w:r>
      </w:del>
      <w:r>
        <w:rPr>
          <w:rFonts w:ascii="Formular" w:hAnsi="Formular"/>
          <w:color w:val="4A1E1E"/>
          <w:sz w:val="29"/>
          <w:szCs w:val="29"/>
        </w:rPr>
        <w:t> text</w:t>
      </w:r>
    </w:p>
    <w:p w14:paraId="218DE2A4" w14:textId="65DEE15B" w:rsidR="005133BF" w:rsidRDefault="005133BF"/>
    <w:p w14:paraId="029EEB0F" w14:textId="77777777" w:rsidR="005133BF" w:rsidRDefault="005133BF" w:rsidP="005133BF">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Ordered List Elements</w:t>
      </w:r>
    </w:p>
    <w:p w14:paraId="25AC51B4" w14:textId="77777777" w:rsidR="005133BF" w:rsidRDefault="005133BF" w:rsidP="005133BF">
      <w:pPr>
        <w:pStyle w:val="NormalWeb"/>
        <w:numPr>
          <w:ilvl w:val="0"/>
          <w:numId w:val="16"/>
        </w:numPr>
        <w:shd w:val="clear" w:color="auto" w:fill="FFFFFF"/>
        <w:spacing w:before="0" w:beforeAutospacing="0"/>
        <w:rPr>
          <w:rFonts w:ascii="Formular" w:hAnsi="Formular"/>
          <w:color w:val="212529"/>
          <w:sz w:val="29"/>
          <w:szCs w:val="29"/>
        </w:rPr>
      </w:pPr>
      <w:r>
        <w:rPr>
          <w:rFonts w:ascii="Formular" w:hAnsi="Formular"/>
          <w:color w:val="212529"/>
          <w:sz w:val="29"/>
          <w:szCs w:val="29"/>
        </w:rPr>
        <w:t>The </w:t>
      </w:r>
      <w:r>
        <w:rPr>
          <w:rStyle w:val="HTMLKodu"/>
          <w:rFonts w:ascii="Consolas" w:hAnsi="Consolas"/>
          <w:color w:val="FF0000"/>
          <w:shd w:val="clear" w:color="auto" w:fill="F0F0F0"/>
        </w:rPr>
        <w:t>&lt;ol&gt;</w:t>
      </w:r>
      <w:r>
        <w:rPr>
          <w:rFonts w:ascii="Formular" w:hAnsi="Formular"/>
          <w:color w:val="212529"/>
          <w:sz w:val="29"/>
          <w:szCs w:val="29"/>
        </w:rPr>
        <w:t> element is used to create ordered lists with a sequential order.</w:t>
      </w:r>
    </w:p>
    <w:p w14:paraId="5EC72329" w14:textId="77777777" w:rsidR="005133BF" w:rsidRDefault="005133BF" w:rsidP="005133BF">
      <w:pPr>
        <w:pStyle w:val="NormalWeb"/>
        <w:numPr>
          <w:ilvl w:val="0"/>
          <w:numId w:val="16"/>
        </w:numPr>
        <w:shd w:val="clear" w:color="auto" w:fill="FFFFFF"/>
        <w:spacing w:before="0" w:beforeAutospacing="0"/>
        <w:rPr>
          <w:rFonts w:ascii="Formular" w:hAnsi="Formular"/>
          <w:color w:val="212529"/>
          <w:sz w:val="29"/>
          <w:szCs w:val="29"/>
        </w:rPr>
      </w:pPr>
      <w:r>
        <w:rPr>
          <w:rFonts w:ascii="Formular" w:hAnsi="Formular"/>
          <w:color w:val="212529"/>
          <w:sz w:val="29"/>
          <w:szCs w:val="29"/>
        </w:rPr>
        <w:t>Each list item is defined by the </w:t>
      </w:r>
      <w:r>
        <w:rPr>
          <w:rStyle w:val="HTMLKodu"/>
          <w:rFonts w:ascii="Consolas" w:hAnsi="Consolas"/>
          <w:color w:val="FF0000"/>
          <w:shd w:val="clear" w:color="auto" w:fill="F0F0F0"/>
        </w:rPr>
        <w:t>&lt;li&gt;</w:t>
      </w:r>
      <w:r>
        <w:rPr>
          <w:rFonts w:ascii="Formular" w:hAnsi="Formular"/>
          <w:color w:val="212529"/>
          <w:sz w:val="29"/>
          <w:szCs w:val="29"/>
        </w:rPr>
        <w:t> tag.</w:t>
      </w:r>
    </w:p>
    <w:p w14:paraId="189CB24A"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4E7084EB"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4DA80283"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41753EF2"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h</w:t>
      </w:r>
      <w:proofErr w:type="gramEnd"/>
      <w:r>
        <w:rPr>
          <w:rStyle w:val="HTMLKodu"/>
          <w:rFonts w:ascii="Consolas" w:hAnsi="Consolas"/>
          <w:color w:val="212529"/>
        </w:rPr>
        <w:t>1&gt;Ordered HTML List&lt;/h1&gt;</w:t>
      </w:r>
    </w:p>
    <w:p w14:paraId="49FC9E35"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ol</w:t>
      </w:r>
      <w:proofErr w:type="gramEnd"/>
      <w:r>
        <w:rPr>
          <w:rStyle w:val="HTMLKodu"/>
          <w:rFonts w:ascii="Consolas" w:hAnsi="Consolas"/>
          <w:color w:val="212529"/>
        </w:rPr>
        <w:t>&gt;</w:t>
      </w:r>
    </w:p>
    <w:p w14:paraId="7B4E3E5A"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li</w:t>
      </w:r>
      <w:proofErr w:type="gramEnd"/>
      <w:r>
        <w:rPr>
          <w:rStyle w:val="HTMLKodu"/>
          <w:rFonts w:ascii="Consolas" w:hAnsi="Consolas"/>
          <w:color w:val="212529"/>
        </w:rPr>
        <w:t>&gt;Chevrolet&lt;/li&gt;</w:t>
      </w:r>
    </w:p>
    <w:p w14:paraId="03BB0081"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li</w:t>
      </w:r>
      <w:proofErr w:type="gramEnd"/>
      <w:r>
        <w:rPr>
          <w:rStyle w:val="HTMLKodu"/>
          <w:rFonts w:ascii="Consolas" w:hAnsi="Consolas"/>
          <w:color w:val="212529"/>
        </w:rPr>
        <w:t>&gt;Chrysler&lt;/li&gt;</w:t>
      </w:r>
    </w:p>
    <w:p w14:paraId="380F0771"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li</w:t>
      </w:r>
      <w:proofErr w:type="gramEnd"/>
      <w:r>
        <w:rPr>
          <w:rStyle w:val="HTMLKodu"/>
          <w:rFonts w:ascii="Consolas" w:hAnsi="Consolas"/>
          <w:color w:val="212529"/>
        </w:rPr>
        <w:t>&gt;Dodge&lt;/li&gt;</w:t>
      </w:r>
    </w:p>
    <w:p w14:paraId="339D44D5"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&lt;/ol&gt;  </w:t>
      </w:r>
    </w:p>
    <w:p w14:paraId="33665D7F"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791D9ADD" w14:textId="77777777" w:rsidR="005133BF" w:rsidRDefault="005133BF" w:rsidP="005133BF">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7FCB064B" w14:textId="77777777" w:rsidR="005133BF" w:rsidRDefault="005133BF" w:rsidP="005133BF">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2ABD6EBF" w14:textId="77777777" w:rsidR="005133BF" w:rsidRDefault="005133BF" w:rsidP="005133BF">
      <w:pPr>
        <w:pStyle w:val="Balk1"/>
        <w:shd w:val="clear" w:color="auto" w:fill="FFFFFF"/>
        <w:spacing w:before="0"/>
        <w:rPr>
          <w:rFonts w:ascii="Formular" w:hAnsi="Formular"/>
          <w:color w:val="4A1E1E"/>
          <w:sz w:val="48"/>
          <w:szCs w:val="48"/>
        </w:rPr>
      </w:pPr>
      <w:r>
        <w:rPr>
          <w:rFonts w:ascii="Formular" w:hAnsi="Formular"/>
          <w:b/>
          <w:bCs/>
          <w:color w:val="4A1E1E"/>
        </w:rPr>
        <w:t>Ordered HTML List</w:t>
      </w:r>
    </w:p>
    <w:p w14:paraId="404E66D6" w14:textId="77777777" w:rsidR="005133BF" w:rsidRDefault="005133BF" w:rsidP="005133BF">
      <w:pPr>
        <w:numPr>
          <w:ilvl w:val="0"/>
          <w:numId w:val="17"/>
        </w:numPr>
        <w:shd w:val="clear" w:color="auto" w:fill="FFFFFF"/>
        <w:spacing w:before="100" w:beforeAutospacing="1" w:after="100" w:afterAutospacing="1" w:line="240" w:lineRule="auto"/>
        <w:rPr>
          <w:rFonts w:ascii="Formular" w:hAnsi="Formular"/>
          <w:color w:val="4A1E1E"/>
          <w:sz w:val="29"/>
          <w:szCs w:val="29"/>
        </w:rPr>
      </w:pPr>
      <w:r>
        <w:rPr>
          <w:rFonts w:ascii="Formular" w:hAnsi="Formular"/>
          <w:color w:val="4A1E1E"/>
          <w:sz w:val="29"/>
          <w:szCs w:val="29"/>
        </w:rPr>
        <w:t>Chevrolet</w:t>
      </w:r>
    </w:p>
    <w:p w14:paraId="1ACBE43B" w14:textId="77777777" w:rsidR="005133BF" w:rsidRDefault="005133BF" w:rsidP="005133BF">
      <w:pPr>
        <w:numPr>
          <w:ilvl w:val="0"/>
          <w:numId w:val="17"/>
        </w:numPr>
        <w:shd w:val="clear" w:color="auto" w:fill="FFFFFF"/>
        <w:spacing w:before="100" w:beforeAutospacing="1" w:after="100" w:afterAutospacing="1" w:line="240" w:lineRule="auto"/>
        <w:rPr>
          <w:rFonts w:ascii="Formular" w:hAnsi="Formular"/>
          <w:color w:val="4A1E1E"/>
          <w:sz w:val="29"/>
          <w:szCs w:val="29"/>
        </w:rPr>
      </w:pPr>
      <w:r>
        <w:rPr>
          <w:rFonts w:ascii="Formular" w:hAnsi="Formular"/>
          <w:color w:val="4A1E1E"/>
          <w:sz w:val="29"/>
          <w:szCs w:val="29"/>
        </w:rPr>
        <w:t>Chrysler</w:t>
      </w:r>
    </w:p>
    <w:p w14:paraId="1AFF5FA9" w14:textId="77777777" w:rsidR="005133BF" w:rsidRDefault="005133BF" w:rsidP="005133BF">
      <w:pPr>
        <w:numPr>
          <w:ilvl w:val="0"/>
          <w:numId w:val="17"/>
        </w:numPr>
        <w:shd w:val="clear" w:color="auto" w:fill="FFFFFF"/>
        <w:spacing w:before="100" w:beforeAutospacing="1" w:after="100" w:afterAutospacing="1" w:line="240" w:lineRule="auto"/>
        <w:rPr>
          <w:rFonts w:ascii="Formular" w:hAnsi="Formular"/>
          <w:color w:val="4A1E1E"/>
          <w:sz w:val="29"/>
          <w:szCs w:val="29"/>
        </w:rPr>
      </w:pPr>
      <w:r>
        <w:rPr>
          <w:rFonts w:ascii="Formular" w:hAnsi="Formular"/>
          <w:color w:val="4A1E1E"/>
          <w:sz w:val="29"/>
          <w:szCs w:val="29"/>
        </w:rPr>
        <w:t>Dodge</w:t>
      </w:r>
    </w:p>
    <w:p w14:paraId="6F7169B5" w14:textId="77777777" w:rsidR="00205A38" w:rsidRDefault="00205A38" w:rsidP="00205A38">
      <w:pPr>
        <w:pStyle w:val="Balk3"/>
        <w:shd w:val="clear" w:color="auto" w:fill="FFFFFF"/>
        <w:spacing w:before="0" w:beforeAutospacing="0"/>
        <w:rPr>
          <w:rFonts w:ascii="Formular" w:hAnsi="Formular"/>
          <w:b w:val="0"/>
          <w:bCs w:val="0"/>
          <w:color w:val="212529"/>
        </w:rPr>
      </w:pPr>
      <w:r>
        <w:rPr>
          <w:rFonts w:ascii="Formular" w:hAnsi="Formular"/>
          <w:b w:val="0"/>
          <w:bCs w:val="0"/>
          <w:color w:val="212529"/>
        </w:rPr>
        <w:t>Unordered List Elements</w:t>
      </w:r>
    </w:p>
    <w:p w14:paraId="6CF130CC" w14:textId="77777777" w:rsidR="00205A38" w:rsidRDefault="00205A38" w:rsidP="00205A38">
      <w:pPr>
        <w:numPr>
          <w:ilvl w:val="0"/>
          <w:numId w:val="18"/>
        </w:numPr>
        <w:shd w:val="clear" w:color="auto" w:fill="FFFFFF"/>
        <w:spacing w:before="100" w:beforeAutospacing="1" w:after="100" w:afterAutospacing="1" w:line="240" w:lineRule="auto"/>
        <w:rPr>
          <w:rFonts w:ascii="Formular" w:hAnsi="Formular"/>
          <w:color w:val="212529"/>
          <w:sz w:val="29"/>
          <w:szCs w:val="29"/>
        </w:rPr>
      </w:pPr>
      <w:r>
        <w:rPr>
          <w:rFonts w:ascii="Formular" w:hAnsi="Formular"/>
          <w:color w:val="212529"/>
          <w:sz w:val="29"/>
          <w:szCs w:val="29"/>
        </w:rPr>
        <w:t>The </w:t>
      </w:r>
      <w:r>
        <w:rPr>
          <w:rStyle w:val="HTMLKodu"/>
          <w:rFonts w:ascii="Consolas" w:eastAsiaTheme="minorHAnsi" w:hAnsi="Consolas"/>
          <w:color w:val="FF0000"/>
          <w:shd w:val="clear" w:color="auto" w:fill="F0F0F0"/>
        </w:rPr>
        <w:t>&lt;ul&gt;</w:t>
      </w:r>
      <w:r>
        <w:rPr>
          <w:rFonts w:ascii="Formular" w:hAnsi="Formular"/>
          <w:color w:val="212529"/>
          <w:sz w:val="29"/>
          <w:szCs w:val="29"/>
        </w:rPr>
        <w:t>element is used to create unordered lists with no particular order.</w:t>
      </w:r>
    </w:p>
    <w:p w14:paraId="7BE9FF9C"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5B000D77"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2C116992"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330BC9A0"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h</w:t>
      </w:r>
      <w:proofErr w:type="gramEnd"/>
      <w:r>
        <w:rPr>
          <w:rStyle w:val="HTMLKodu"/>
          <w:rFonts w:ascii="Consolas" w:hAnsi="Consolas"/>
          <w:color w:val="212529"/>
        </w:rPr>
        <w:t>1&gt;Unordered HTML List&lt;/h1&gt;</w:t>
      </w:r>
    </w:p>
    <w:p w14:paraId="6642D2D1"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ul</w:t>
      </w:r>
      <w:proofErr w:type="gramEnd"/>
      <w:r>
        <w:rPr>
          <w:rStyle w:val="HTMLKodu"/>
          <w:rFonts w:ascii="Consolas" w:hAnsi="Consolas"/>
          <w:color w:val="212529"/>
        </w:rPr>
        <w:t>&gt;</w:t>
      </w:r>
    </w:p>
    <w:p w14:paraId="2C9E9802"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li</w:t>
      </w:r>
      <w:proofErr w:type="gramEnd"/>
      <w:r>
        <w:rPr>
          <w:rStyle w:val="HTMLKodu"/>
          <w:rFonts w:ascii="Consolas" w:hAnsi="Consolas"/>
          <w:color w:val="212529"/>
        </w:rPr>
        <w:t>&gt;Apple&lt;/li&gt;</w:t>
      </w:r>
    </w:p>
    <w:p w14:paraId="5B3A56C6"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li</w:t>
      </w:r>
      <w:proofErr w:type="gramEnd"/>
      <w:r>
        <w:rPr>
          <w:rStyle w:val="HTMLKodu"/>
          <w:rFonts w:ascii="Consolas" w:hAnsi="Consolas"/>
          <w:color w:val="212529"/>
        </w:rPr>
        <w:t>&gt;Microsoft&lt;/li&gt;</w:t>
      </w:r>
    </w:p>
    <w:p w14:paraId="681FBFCC"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li</w:t>
      </w:r>
      <w:proofErr w:type="gramEnd"/>
      <w:r>
        <w:rPr>
          <w:rStyle w:val="HTMLKodu"/>
          <w:rFonts w:ascii="Consolas" w:hAnsi="Consolas"/>
          <w:color w:val="212529"/>
        </w:rPr>
        <w:t>&gt;Intel&lt;/li&gt;</w:t>
      </w:r>
    </w:p>
    <w:p w14:paraId="250DD518"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&lt;/ul&gt;  </w:t>
      </w:r>
    </w:p>
    <w:p w14:paraId="1EB4C759"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18505BB4" w14:textId="77777777" w:rsidR="00205A38" w:rsidRDefault="00205A38" w:rsidP="00205A38">
      <w:pPr>
        <w:pStyle w:val="HTMLncedenBiimlendirilmi"/>
        <w:shd w:val="clear" w:color="auto" w:fill="FFFFFF"/>
        <w:rPr>
          <w:rStyle w:val="HTMLKodu"/>
          <w:rFonts w:ascii="Consolas" w:hAnsi="Consolas"/>
          <w:color w:val="212529"/>
        </w:rPr>
      </w:pPr>
      <w:r>
        <w:rPr>
          <w:rStyle w:val="HTMLKodu"/>
          <w:rFonts w:ascii="Consolas" w:hAnsi="Consolas"/>
          <w:color w:val="212529"/>
        </w:rPr>
        <w:lastRenderedPageBreak/>
        <w:t>&lt;/html&gt;</w:t>
      </w:r>
    </w:p>
    <w:p w14:paraId="5DDACEF9" w14:textId="77777777" w:rsidR="00205A38" w:rsidRDefault="00205A38" w:rsidP="00205A38">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2E430458" w14:textId="77777777" w:rsidR="00205A38" w:rsidRDefault="00205A38" w:rsidP="00205A38">
      <w:pPr>
        <w:pStyle w:val="Balk1"/>
        <w:shd w:val="clear" w:color="auto" w:fill="FFFFFF"/>
        <w:spacing w:before="0"/>
        <w:rPr>
          <w:rFonts w:ascii="Formular" w:hAnsi="Formular"/>
          <w:color w:val="4A1E1E"/>
          <w:sz w:val="48"/>
          <w:szCs w:val="48"/>
        </w:rPr>
      </w:pPr>
      <w:r>
        <w:rPr>
          <w:rFonts w:ascii="Formular" w:hAnsi="Formular"/>
          <w:b/>
          <w:bCs/>
          <w:color w:val="4A1E1E"/>
        </w:rPr>
        <w:t>Unordered HTML List</w:t>
      </w:r>
    </w:p>
    <w:p w14:paraId="5C0A6E4C" w14:textId="77777777" w:rsidR="00205A38" w:rsidRDefault="00205A38" w:rsidP="00205A38">
      <w:pPr>
        <w:numPr>
          <w:ilvl w:val="0"/>
          <w:numId w:val="19"/>
        </w:numPr>
        <w:shd w:val="clear" w:color="auto" w:fill="FFFFFF"/>
        <w:spacing w:before="100" w:beforeAutospacing="1" w:after="100" w:afterAutospacing="1" w:line="240" w:lineRule="auto"/>
        <w:rPr>
          <w:rFonts w:ascii="Formular" w:hAnsi="Formular"/>
          <w:color w:val="4A1E1E"/>
          <w:sz w:val="29"/>
          <w:szCs w:val="29"/>
        </w:rPr>
      </w:pPr>
      <w:r>
        <w:rPr>
          <w:rFonts w:ascii="Formular" w:hAnsi="Formular"/>
          <w:color w:val="4A1E1E"/>
          <w:sz w:val="29"/>
          <w:szCs w:val="29"/>
        </w:rPr>
        <w:t>Apple</w:t>
      </w:r>
    </w:p>
    <w:p w14:paraId="17363AA5" w14:textId="77777777" w:rsidR="00205A38" w:rsidRDefault="00205A38" w:rsidP="00205A38">
      <w:pPr>
        <w:numPr>
          <w:ilvl w:val="0"/>
          <w:numId w:val="19"/>
        </w:numPr>
        <w:shd w:val="clear" w:color="auto" w:fill="FFFFFF"/>
        <w:spacing w:before="100" w:beforeAutospacing="1" w:after="100" w:afterAutospacing="1" w:line="240" w:lineRule="auto"/>
        <w:rPr>
          <w:rFonts w:ascii="Formular" w:hAnsi="Formular"/>
          <w:color w:val="4A1E1E"/>
          <w:sz w:val="29"/>
          <w:szCs w:val="29"/>
        </w:rPr>
      </w:pPr>
      <w:r>
        <w:rPr>
          <w:rFonts w:ascii="Formular" w:hAnsi="Formular"/>
          <w:color w:val="4A1E1E"/>
          <w:sz w:val="29"/>
          <w:szCs w:val="29"/>
        </w:rPr>
        <w:t>Microsoft</w:t>
      </w:r>
    </w:p>
    <w:p w14:paraId="16748809" w14:textId="77777777" w:rsidR="00205A38" w:rsidRDefault="00205A38" w:rsidP="00205A38">
      <w:pPr>
        <w:numPr>
          <w:ilvl w:val="0"/>
          <w:numId w:val="19"/>
        </w:numPr>
        <w:shd w:val="clear" w:color="auto" w:fill="FFFFFF"/>
        <w:spacing w:before="100" w:beforeAutospacing="1" w:after="100" w:afterAutospacing="1" w:line="240" w:lineRule="auto"/>
        <w:rPr>
          <w:rFonts w:ascii="Formular" w:hAnsi="Formular"/>
          <w:color w:val="4A1E1E"/>
          <w:sz w:val="29"/>
          <w:szCs w:val="29"/>
        </w:rPr>
      </w:pPr>
      <w:r>
        <w:rPr>
          <w:rFonts w:ascii="Formular" w:hAnsi="Formular"/>
          <w:color w:val="4A1E1E"/>
          <w:sz w:val="29"/>
          <w:szCs w:val="29"/>
        </w:rPr>
        <w:t>Intel</w:t>
      </w:r>
    </w:p>
    <w:p w14:paraId="65C1EBBE" w14:textId="77777777" w:rsidR="00C42A69" w:rsidRDefault="00C42A69" w:rsidP="00205A38">
      <w:pPr>
        <w:shd w:val="clear" w:color="auto" w:fill="FFFFFF"/>
        <w:spacing w:after="100" w:afterAutospacing="1" w:line="240" w:lineRule="auto"/>
        <w:outlineLvl w:val="1"/>
        <w:rPr>
          <w:rFonts w:ascii="Formular" w:eastAsia="Times New Roman" w:hAnsi="Formular" w:cs="Times New Roman"/>
          <w:color w:val="212529"/>
          <w:sz w:val="36"/>
          <w:szCs w:val="36"/>
          <w:lang w:eastAsia="tr-TR"/>
        </w:rPr>
      </w:pPr>
    </w:p>
    <w:p w14:paraId="2AA10A82" w14:textId="4BE33054" w:rsidR="00205A38" w:rsidRPr="00205A38" w:rsidRDefault="00205A38" w:rsidP="00205A38">
      <w:pPr>
        <w:shd w:val="clear" w:color="auto" w:fill="FFFFFF"/>
        <w:spacing w:after="100" w:afterAutospacing="1" w:line="240" w:lineRule="auto"/>
        <w:outlineLvl w:val="1"/>
        <w:rPr>
          <w:rFonts w:ascii="Formular" w:eastAsia="Times New Roman" w:hAnsi="Formular" w:cs="Times New Roman"/>
          <w:color w:val="212529"/>
          <w:sz w:val="36"/>
          <w:szCs w:val="36"/>
          <w:lang w:eastAsia="tr-TR"/>
        </w:rPr>
      </w:pPr>
      <w:r w:rsidRPr="00205A38">
        <w:rPr>
          <w:rFonts w:ascii="Formular" w:eastAsia="Times New Roman" w:hAnsi="Formular" w:cs="Times New Roman"/>
          <w:color w:val="212529"/>
          <w:sz w:val="36"/>
          <w:szCs w:val="36"/>
          <w:lang w:eastAsia="tr-TR"/>
        </w:rPr>
        <w:t>View the Lesson (HTML Tables)</w:t>
      </w:r>
    </w:p>
    <w:p w14:paraId="11E67F64" w14:textId="5B7DC112" w:rsidR="00205A38" w:rsidRPr="00205A38" w:rsidRDefault="00205A38" w:rsidP="00205A38">
      <w:pPr>
        <w:shd w:val="clear" w:color="auto" w:fill="FFFFFF"/>
        <w:spacing w:after="0" w:line="240" w:lineRule="auto"/>
        <w:rPr>
          <w:rFonts w:ascii="Formular" w:eastAsia="Times New Roman" w:hAnsi="Formular" w:cs="Times New Roman"/>
          <w:color w:val="212529"/>
          <w:sz w:val="29"/>
          <w:szCs w:val="29"/>
          <w:lang w:eastAsia="tr-TR"/>
        </w:rPr>
      </w:pPr>
    </w:p>
    <w:p w14:paraId="52B1D2CE" w14:textId="77777777" w:rsidR="00205A38" w:rsidRPr="00205A38" w:rsidRDefault="00205A38" w:rsidP="00205A38">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205A38">
        <w:rPr>
          <w:rFonts w:ascii="Formular" w:eastAsia="Times New Roman" w:hAnsi="Formular" w:cs="Times New Roman"/>
          <w:color w:val="212529"/>
          <w:sz w:val="27"/>
          <w:szCs w:val="27"/>
          <w:lang w:eastAsia="tr-TR"/>
        </w:rPr>
        <w:t>Basics of Table</w:t>
      </w:r>
    </w:p>
    <w:p w14:paraId="0AF0FA83" w14:textId="77777777" w:rsidR="00205A38" w:rsidRPr="00205A38" w:rsidRDefault="00205A38" w:rsidP="00205A38">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205A38">
        <w:rPr>
          <w:rFonts w:ascii="Formular" w:eastAsia="Times New Roman" w:hAnsi="Formular" w:cs="Times New Roman"/>
          <w:color w:val="212529"/>
          <w:sz w:val="29"/>
          <w:szCs w:val="29"/>
          <w:lang w:eastAsia="tr-TR"/>
        </w:rPr>
        <w:t xml:space="preserve">In order to create a table in HTML, </w:t>
      </w:r>
      <w:r w:rsidRPr="00205A38">
        <w:rPr>
          <w:rFonts w:ascii="Formular" w:eastAsia="Times New Roman" w:hAnsi="Formular" w:cs="Times New Roman"/>
          <w:color w:val="212529"/>
          <w:sz w:val="29"/>
          <w:szCs w:val="29"/>
          <w:highlight w:val="yellow"/>
          <w:lang w:eastAsia="tr-TR"/>
        </w:rPr>
        <w:t>we use </w:t>
      </w:r>
      <w:r w:rsidRPr="00C42A69">
        <w:rPr>
          <w:rFonts w:ascii="Consolas" w:eastAsia="Times New Roman" w:hAnsi="Consolas" w:cs="Courier New"/>
          <w:color w:val="FF0000"/>
          <w:sz w:val="20"/>
          <w:szCs w:val="20"/>
          <w:highlight w:val="yellow"/>
          <w:shd w:val="clear" w:color="auto" w:fill="F0F0F0"/>
          <w:lang w:eastAsia="tr-TR"/>
        </w:rPr>
        <w:t>&lt;table&gt;</w:t>
      </w:r>
      <w:r w:rsidRPr="00205A38">
        <w:rPr>
          <w:rFonts w:ascii="Formular" w:eastAsia="Times New Roman" w:hAnsi="Formular" w:cs="Times New Roman"/>
          <w:color w:val="212529"/>
          <w:sz w:val="29"/>
          <w:szCs w:val="29"/>
          <w:highlight w:val="yellow"/>
          <w:lang w:eastAsia="tr-TR"/>
        </w:rPr>
        <w:t> tag.</w:t>
      </w:r>
    </w:p>
    <w:p w14:paraId="59C7269D" w14:textId="77777777" w:rsidR="00205A38" w:rsidRPr="00205A38" w:rsidRDefault="00205A38" w:rsidP="00205A38">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yellow"/>
          <w:lang w:eastAsia="tr-TR"/>
        </w:rPr>
      </w:pPr>
      <w:r w:rsidRPr="00205A38">
        <w:rPr>
          <w:rFonts w:ascii="Formular" w:eastAsia="Times New Roman" w:hAnsi="Formular" w:cs="Times New Roman"/>
          <w:color w:val="212529"/>
          <w:sz w:val="29"/>
          <w:szCs w:val="29"/>
          <w:highlight w:val="yellow"/>
          <w:lang w:eastAsia="tr-TR"/>
        </w:rPr>
        <w:t>The </w:t>
      </w:r>
      <w:r w:rsidRPr="00C42A69">
        <w:rPr>
          <w:rFonts w:ascii="Consolas" w:eastAsia="Times New Roman" w:hAnsi="Consolas" w:cs="Courier New"/>
          <w:color w:val="FF0000"/>
          <w:sz w:val="20"/>
          <w:szCs w:val="20"/>
          <w:highlight w:val="yellow"/>
          <w:shd w:val="clear" w:color="auto" w:fill="F0F0F0"/>
          <w:lang w:eastAsia="tr-TR"/>
        </w:rPr>
        <w:t>&lt;tr&gt;</w:t>
      </w:r>
      <w:r w:rsidRPr="00205A38">
        <w:rPr>
          <w:rFonts w:ascii="Formular" w:eastAsia="Times New Roman" w:hAnsi="Formular" w:cs="Times New Roman"/>
          <w:color w:val="212529"/>
          <w:sz w:val="29"/>
          <w:szCs w:val="29"/>
          <w:highlight w:val="yellow"/>
          <w:lang w:eastAsia="tr-TR"/>
        </w:rPr>
        <w:t> tag is used to define each table row.</w:t>
      </w:r>
    </w:p>
    <w:p w14:paraId="482149A0" w14:textId="77777777" w:rsidR="00205A38" w:rsidRPr="00205A38" w:rsidRDefault="00205A38" w:rsidP="00205A38">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205A38">
        <w:rPr>
          <w:rFonts w:ascii="Formular" w:eastAsia="Times New Roman" w:hAnsi="Formular" w:cs="Times New Roman"/>
          <w:color w:val="212529"/>
          <w:sz w:val="29"/>
          <w:szCs w:val="29"/>
          <w:highlight w:val="green"/>
          <w:lang w:eastAsia="tr-TR"/>
        </w:rPr>
        <w:t>The </w:t>
      </w:r>
      <w:r w:rsidRPr="00C42A69">
        <w:rPr>
          <w:rFonts w:ascii="Consolas" w:eastAsia="Times New Roman" w:hAnsi="Consolas" w:cs="Courier New"/>
          <w:color w:val="FF0000"/>
          <w:sz w:val="20"/>
          <w:szCs w:val="20"/>
          <w:highlight w:val="green"/>
          <w:shd w:val="clear" w:color="auto" w:fill="F0F0F0"/>
          <w:lang w:eastAsia="tr-TR"/>
        </w:rPr>
        <w:t>&lt;th&gt;</w:t>
      </w:r>
      <w:r w:rsidRPr="00205A38">
        <w:rPr>
          <w:rFonts w:ascii="Formular" w:eastAsia="Times New Roman" w:hAnsi="Formular" w:cs="Times New Roman"/>
          <w:color w:val="212529"/>
          <w:sz w:val="29"/>
          <w:szCs w:val="29"/>
          <w:highlight w:val="green"/>
          <w:lang w:eastAsia="tr-TR"/>
        </w:rPr>
        <w:t> tag defines a table header</w:t>
      </w:r>
      <w:r w:rsidRPr="00205A38">
        <w:rPr>
          <w:rFonts w:ascii="Formular" w:eastAsia="Times New Roman" w:hAnsi="Formular" w:cs="Times New Roman"/>
          <w:color w:val="212529"/>
          <w:sz w:val="29"/>
          <w:szCs w:val="29"/>
          <w:lang w:eastAsia="tr-TR"/>
        </w:rPr>
        <w:t>.</w:t>
      </w:r>
    </w:p>
    <w:p w14:paraId="40124AE1" w14:textId="77777777" w:rsidR="00205A38" w:rsidRPr="00205A38" w:rsidRDefault="00205A38" w:rsidP="00205A38">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cyan"/>
          <w:lang w:eastAsia="tr-TR"/>
        </w:rPr>
      </w:pPr>
      <w:r w:rsidRPr="00205A38">
        <w:rPr>
          <w:rFonts w:ascii="Formular" w:eastAsia="Times New Roman" w:hAnsi="Formular" w:cs="Times New Roman"/>
          <w:color w:val="212529"/>
          <w:sz w:val="29"/>
          <w:szCs w:val="29"/>
          <w:highlight w:val="cyan"/>
          <w:lang w:eastAsia="tr-TR"/>
        </w:rPr>
        <w:t>A table cell is defined with the </w:t>
      </w:r>
      <w:r w:rsidRPr="00C42A69">
        <w:rPr>
          <w:rFonts w:ascii="Consolas" w:eastAsia="Times New Roman" w:hAnsi="Consolas" w:cs="Courier New"/>
          <w:color w:val="FF0000"/>
          <w:sz w:val="20"/>
          <w:szCs w:val="20"/>
          <w:highlight w:val="cyan"/>
          <w:shd w:val="clear" w:color="auto" w:fill="F0F0F0"/>
          <w:lang w:eastAsia="tr-TR"/>
        </w:rPr>
        <w:t>&lt;td&gt;</w:t>
      </w:r>
      <w:r w:rsidRPr="00205A38">
        <w:rPr>
          <w:rFonts w:ascii="Formular" w:eastAsia="Times New Roman" w:hAnsi="Formular" w:cs="Times New Roman"/>
          <w:color w:val="212529"/>
          <w:sz w:val="29"/>
          <w:szCs w:val="29"/>
          <w:highlight w:val="cyan"/>
          <w:lang w:eastAsia="tr-TR"/>
        </w:rPr>
        <w:t> tag.</w:t>
      </w:r>
    </w:p>
    <w:p w14:paraId="18CF65B8" w14:textId="77777777" w:rsidR="00205A38" w:rsidRPr="00205A38" w:rsidRDefault="00205A38" w:rsidP="00205A38">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205A38">
        <w:rPr>
          <w:rFonts w:ascii="Formular" w:eastAsia="Times New Roman" w:hAnsi="Formular" w:cs="Times New Roman"/>
          <w:color w:val="212529"/>
          <w:sz w:val="29"/>
          <w:szCs w:val="29"/>
          <w:lang w:eastAsia="tr-TR"/>
        </w:rPr>
        <w:t>Here is an example of a simple table with four rows and two columns.</w:t>
      </w:r>
    </w:p>
    <w:p w14:paraId="677DFE5C" w14:textId="77777777"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205A38">
        <w:rPr>
          <w:rFonts w:ascii="Consolas" w:eastAsia="Times New Roman" w:hAnsi="Consolas" w:cs="Courier New"/>
          <w:color w:val="212529"/>
          <w:sz w:val="20"/>
          <w:szCs w:val="20"/>
          <w:lang w:eastAsia="tr-TR"/>
        </w:rPr>
        <w:t>&lt;!DOCTYPE html&gt;</w:t>
      </w:r>
    </w:p>
    <w:p w14:paraId="67940A4D" w14:textId="77777777"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205A38">
        <w:rPr>
          <w:rFonts w:ascii="Consolas" w:eastAsia="Times New Roman" w:hAnsi="Consolas" w:cs="Courier New"/>
          <w:color w:val="212529"/>
          <w:sz w:val="20"/>
          <w:szCs w:val="20"/>
          <w:lang w:eastAsia="tr-TR"/>
        </w:rPr>
        <w:t>&lt;</w:t>
      </w:r>
      <w:proofErr w:type="gramStart"/>
      <w:r w:rsidRPr="00205A38">
        <w:rPr>
          <w:rFonts w:ascii="Consolas" w:eastAsia="Times New Roman" w:hAnsi="Consolas" w:cs="Courier New"/>
          <w:color w:val="212529"/>
          <w:sz w:val="20"/>
          <w:szCs w:val="20"/>
          <w:lang w:eastAsia="tr-TR"/>
        </w:rPr>
        <w:t>html</w:t>
      </w:r>
      <w:proofErr w:type="gramEnd"/>
      <w:r w:rsidRPr="00205A38">
        <w:rPr>
          <w:rFonts w:ascii="Consolas" w:eastAsia="Times New Roman" w:hAnsi="Consolas" w:cs="Courier New"/>
          <w:color w:val="212529"/>
          <w:sz w:val="20"/>
          <w:szCs w:val="20"/>
          <w:lang w:eastAsia="tr-TR"/>
        </w:rPr>
        <w:t>&gt;</w:t>
      </w:r>
    </w:p>
    <w:p w14:paraId="355C27FB" w14:textId="77777777"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205A38">
        <w:rPr>
          <w:rFonts w:ascii="Consolas" w:eastAsia="Times New Roman" w:hAnsi="Consolas" w:cs="Courier New"/>
          <w:color w:val="212529"/>
          <w:sz w:val="20"/>
          <w:szCs w:val="20"/>
          <w:lang w:eastAsia="tr-TR"/>
        </w:rPr>
        <w:t xml:space="preserve">   &lt;</w:t>
      </w:r>
      <w:proofErr w:type="gramStart"/>
      <w:r w:rsidRPr="00205A38">
        <w:rPr>
          <w:rFonts w:ascii="Consolas" w:eastAsia="Times New Roman" w:hAnsi="Consolas" w:cs="Courier New"/>
          <w:color w:val="212529"/>
          <w:sz w:val="20"/>
          <w:szCs w:val="20"/>
          <w:lang w:eastAsia="tr-TR"/>
        </w:rPr>
        <w:t>body</w:t>
      </w:r>
      <w:proofErr w:type="gramEnd"/>
      <w:r w:rsidRPr="00205A38">
        <w:rPr>
          <w:rFonts w:ascii="Consolas" w:eastAsia="Times New Roman" w:hAnsi="Consolas" w:cs="Courier New"/>
          <w:color w:val="212529"/>
          <w:sz w:val="20"/>
          <w:szCs w:val="20"/>
          <w:lang w:eastAsia="tr-TR"/>
        </w:rPr>
        <w:t>&gt;</w:t>
      </w:r>
    </w:p>
    <w:p w14:paraId="2B769343" w14:textId="77777777"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205A38">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yellow"/>
          <w:lang w:eastAsia="tr-TR"/>
        </w:rPr>
        <w:t>&lt;</w:t>
      </w:r>
      <w:proofErr w:type="gramStart"/>
      <w:r w:rsidRPr="00C42A69">
        <w:rPr>
          <w:rFonts w:ascii="Consolas" w:eastAsia="Times New Roman" w:hAnsi="Consolas" w:cs="Courier New"/>
          <w:color w:val="212529"/>
          <w:sz w:val="20"/>
          <w:szCs w:val="20"/>
          <w:highlight w:val="yellow"/>
          <w:lang w:eastAsia="tr-TR"/>
        </w:rPr>
        <w:t>table</w:t>
      </w:r>
      <w:proofErr w:type="gramEnd"/>
      <w:r w:rsidRPr="00C42A69">
        <w:rPr>
          <w:rFonts w:ascii="Consolas" w:eastAsia="Times New Roman" w:hAnsi="Consolas" w:cs="Courier New"/>
          <w:color w:val="212529"/>
          <w:sz w:val="20"/>
          <w:szCs w:val="20"/>
          <w:highlight w:val="yellow"/>
          <w:lang w:eastAsia="tr-TR"/>
        </w:rPr>
        <w:t>&gt;</w:t>
      </w:r>
    </w:p>
    <w:p w14:paraId="7EFC4B53" w14:textId="77777777"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sidRPr="00205A38">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yellow"/>
          <w:lang w:eastAsia="tr-TR"/>
        </w:rPr>
        <w:t>&lt;</w:t>
      </w:r>
      <w:proofErr w:type="gramStart"/>
      <w:r w:rsidRPr="00C42A69">
        <w:rPr>
          <w:rFonts w:ascii="Consolas" w:eastAsia="Times New Roman" w:hAnsi="Consolas" w:cs="Courier New"/>
          <w:color w:val="212529"/>
          <w:sz w:val="20"/>
          <w:szCs w:val="20"/>
          <w:highlight w:val="yellow"/>
          <w:lang w:eastAsia="tr-TR"/>
        </w:rPr>
        <w:t>tr</w:t>
      </w:r>
      <w:proofErr w:type="gramEnd"/>
      <w:r w:rsidRPr="00C42A69">
        <w:rPr>
          <w:rFonts w:ascii="Consolas" w:eastAsia="Times New Roman" w:hAnsi="Consolas" w:cs="Courier New"/>
          <w:color w:val="212529"/>
          <w:sz w:val="20"/>
          <w:szCs w:val="20"/>
          <w:highlight w:val="yellow"/>
          <w:lang w:eastAsia="tr-TR"/>
        </w:rPr>
        <w:t>&gt;</w:t>
      </w:r>
    </w:p>
    <w:p w14:paraId="2FE2B520" w14:textId="4A5A0FE5"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green"/>
          <w:lang w:eastAsia="tr-TR"/>
        </w:rPr>
      </w:pPr>
      <w:r w:rsidRPr="00205A38">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green"/>
          <w:lang w:eastAsia="tr-TR"/>
        </w:rPr>
        <w:t>&lt;</w:t>
      </w:r>
      <w:proofErr w:type="gramStart"/>
      <w:r w:rsidRPr="00C42A69">
        <w:rPr>
          <w:rFonts w:ascii="Consolas" w:eastAsia="Times New Roman" w:hAnsi="Consolas" w:cs="Courier New"/>
          <w:color w:val="212529"/>
          <w:sz w:val="20"/>
          <w:szCs w:val="20"/>
          <w:highlight w:val="green"/>
          <w:lang w:eastAsia="tr-TR"/>
        </w:rPr>
        <w:t>th</w:t>
      </w:r>
      <w:proofErr w:type="gramEnd"/>
      <w:r w:rsidRPr="00C42A69">
        <w:rPr>
          <w:rFonts w:ascii="Consolas" w:eastAsia="Times New Roman" w:hAnsi="Consolas" w:cs="Courier New"/>
          <w:color w:val="212529"/>
          <w:sz w:val="20"/>
          <w:szCs w:val="20"/>
          <w:highlight w:val="green"/>
          <w:lang w:eastAsia="tr-TR"/>
        </w:rPr>
        <w:t>&gt;Day&lt;/th&gt;</w:t>
      </w:r>
    </w:p>
    <w:p w14:paraId="274B5DC6" w14:textId="34773BC7"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highlight w:val="green"/>
          <w:lang w:eastAsia="tr-TR"/>
        </w:rPr>
        <w:t xml:space="preserve">            &lt;</w:t>
      </w:r>
      <w:proofErr w:type="gramStart"/>
      <w:r w:rsidRPr="00C42A69">
        <w:rPr>
          <w:rFonts w:ascii="Consolas" w:eastAsia="Times New Roman" w:hAnsi="Consolas" w:cs="Courier New"/>
          <w:color w:val="212529"/>
          <w:sz w:val="20"/>
          <w:szCs w:val="20"/>
          <w:highlight w:val="green"/>
          <w:lang w:eastAsia="tr-TR"/>
        </w:rPr>
        <w:t>th</w:t>
      </w:r>
      <w:proofErr w:type="gramEnd"/>
      <w:r w:rsidRPr="00C42A69">
        <w:rPr>
          <w:rFonts w:ascii="Consolas" w:eastAsia="Times New Roman" w:hAnsi="Consolas" w:cs="Courier New"/>
          <w:color w:val="212529"/>
          <w:sz w:val="20"/>
          <w:szCs w:val="20"/>
          <w:highlight w:val="green"/>
          <w:lang w:eastAsia="tr-TR"/>
        </w:rPr>
        <w:t>&gt;Lesson&lt;/th&gt;</w:t>
      </w:r>
    </w:p>
    <w:p w14:paraId="115943E8" w14:textId="7C20AB5D" w:rsidR="00205A38" w:rsidRPr="00C42A69" w:rsidRDefault="00C42A69"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Pr>
          <w:noProof/>
        </w:rPr>
        <w:drawing>
          <wp:anchor distT="0" distB="0" distL="114300" distR="114300" simplePos="0" relativeHeight="251658240" behindDoc="1" locked="0" layoutInCell="1" allowOverlap="1" wp14:anchorId="0CE086AE" wp14:editId="7CD2B49B">
            <wp:simplePos x="0" y="0"/>
            <wp:positionH relativeFrom="column">
              <wp:posOffset>2715895</wp:posOffset>
            </wp:positionH>
            <wp:positionV relativeFrom="paragraph">
              <wp:posOffset>11430</wp:posOffset>
            </wp:positionV>
            <wp:extent cx="1772285" cy="1369060"/>
            <wp:effectExtent l="0" t="0" r="0" b="2540"/>
            <wp:wrapTight wrapText="bothSides">
              <wp:wrapPolygon edited="0">
                <wp:start x="0" y="0"/>
                <wp:lineTo x="0" y="21340"/>
                <wp:lineTo x="21360" y="21340"/>
                <wp:lineTo x="21360"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2285" cy="1369060"/>
                    </a:xfrm>
                    <a:prstGeom prst="rect">
                      <a:avLst/>
                    </a:prstGeom>
                    <a:noFill/>
                  </pic:spPr>
                </pic:pic>
              </a:graphicData>
            </a:graphic>
          </wp:anchor>
        </w:drawing>
      </w:r>
      <w:r w:rsidR="00205A38" w:rsidRPr="00C42A69">
        <w:rPr>
          <w:rFonts w:ascii="Consolas" w:eastAsia="Times New Roman" w:hAnsi="Consolas" w:cs="Courier New"/>
          <w:color w:val="212529"/>
          <w:sz w:val="20"/>
          <w:szCs w:val="20"/>
          <w:highlight w:val="yellow"/>
          <w:lang w:eastAsia="tr-TR"/>
        </w:rPr>
        <w:t xml:space="preserve">         &lt;/tr&gt;</w:t>
      </w:r>
    </w:p>
    <w:p w14:paraId="288EDFFE" w14:textId="1CED2A25"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sidRPr="00C42A69">
        <w:rPr>
          <w:rFonts w:ascii="Consolas" w:eastAsia="Times New Roman" w:hAnsi="Consolas" w:cs="Courier New"/>
          <w:color w:val="212529"/>
          <w:sz w:val="20"/>
          <w:szCs w:val="20"/>
          <w:highlight w:val="yellow"/>
          <w:lang w:eastAsia="tr-TR"/>
        </w:rPr>
        <w:t xml:space="preserve">         &lt;</w:t>
      </w:r>
      <w:proofErr w:type="gramStart"/>
      <w:r w:rsidRPr="00C42A69">
        <w:rPr>
          <w:rFonts w:ascii="Consolas" w:eastAsia="Times New Roman" w:hAnsi="Consolas" w:cs="Courier New"/>
          <w:color w:val="212529"/>
          <w:sz w:val="20"/>
          <w:szCs w:val="20"/>
          <w:highlight w:val="yellow"/>
          <w:lang w:eastAsia="tr-TR"/>
        </w:rPr>
        <w:t>tr</w:t>
      </w:r>
      <w:proofErr w:type="gramEnd"/>
      <w:r w:rsidRPr="00C42A69">
        <w:rPr>
          <w:rFonts w:ascii="Consolas" w:eastAsia="Times New Roman" w:hAnsi="Consolas" w:cs="Courier New"/>
          <w:color w:val="212529"/>
          <w:sz w:val="20"/>
          <w:szCs w:val="20"/>
          <w:highlight w:val="yellow"/>
          <w:lang w:eastAsia="tr-TR"/>
        </w:rPr>
        <w:t>&gt;</w:t>
      </w:r>
    </w:p>
    <w:p w14:paraId="0C33DC68" w14:textId="6AB957E3"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cyan"/>
          <w:lang w:eastAsia="tr-TR"/>
        </w:rPr>
      </w:pPr>
      <w:r w:rsidRPr="00205A38">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cyan"/>
          <w:lang w:eastAsia="tr-TR"/>
        </w:rPr>
        <w:t>&lt;</w:t>
      </w:r>
      <w:proofErr w:type="gramStart"/>
      <w:r w:rsidRPr="00C42A69">
        <w:rPr>
          <w:rFonts w:ascii="Consolas" w:eastAsia="Times New Roman" w:hAnsi="Consolas" w:cs="Courier New"/>
          <w:color w:val="212529"/>
          <w:sz w:val="20"/>
          <w:szCs w:val="20"/>
          <w:highlight w:val="cyan"/>
          <w:lang w:eastAsia="tr-TR"/>
        </w:rPr>
        <w:t>td</w:t>
      </w:r>
      <w:proofErr w:type="gramEnd"/>
      <w:r w:rsidRPr="00C42A69">
        <w:rPr>
          <w:rFonts w:ascii="Consolas" w:eastAsia="Times New Roman" w:hAnsi="Consolas" w:cs="Courier New"/>
          <w:color w:val="212529"/>
          <w:sz w:val="20"/>
          <w:szCs w:val="20"/>
          <w:highlight w:val="cyan"/>
          <w:lang w:eastAsia="tr-TR"/>
        </w:rPr>
        <w:t>&gt;Monday&lt;/td&gt;</w:t>
      </w:r>
    </w:p>
    <w:p w14:paraId="3C9B400C" w14:textId="0778C9E0"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highlight w:val="cyan"/>
          <w:lang w:eastAsia="tr-TR"/>
        </w:rPr>
        <w:t xml:space="preserve">            &lt;</w:t>
      </w:r>
      <w:proofErr w:type="gramStart"/>
      <w:r w:rsidRPr="00C42A69">
        <w:rPr>
          <w:rFonts w:ascii="Consolas" w:eastAsia="Times New Roman" w:hAnsi="Consolas" w:cs="Courier New"/>
          <w:color w:val="212529"/>
          <w:sz w:val="20"/>
          <w:szCs w:val="20"/>
          <w:highlight w:val="cyan"/>
          <w:lang w:eastAsia="tr-TR"/>
        </w:rPr>
        <w:t>td</w:t>
      </w:r>
      <w:proofErr w:type="gramEnd"/>
      <w:r w:rsidRPr="00C42A69">
        <w:rPr>
          <w:rFonts w:ascii="Consolas" w:eastAsia="Times New Roman" w:hAnsi="Consolas" w:cs="Courier New"/>
          <w:color w:val="212529"/>
          <w:sz w:val="20"/>
          <w:szCs w:val="20"/>
          <w:highlight w:val="cyan"/>
          <w:lang w:eastAsia="tr-TR"/>
        </w:rPr>
        <w:t>&gt;Java&lt;/td&gt;</w:t>
      </w:r>
    </w:p>
    <w:p w14:paraId="2AF4E407" w14:textId="09BCB51B"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sidRPr="00205A38">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yellow"/>
          <w:lang w:eastAsia="tr-TR"/>
        </w:rPr>
        <w:t>&lt;/tr&gt;</w:t>
      </w:r>
    </w:p>
    <w:p w14:paraId="0FDCA7F4" w14:textId="5A57DAC5"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sidRPr="00C42A69">
        <w:rPr>
          <w:rFonts w:ascii="Consolas" w:eastAsia="Times New Roman" w:hAnsi="Consolas" w:cs="Courier New"/>
          <w:color w:val="212529"/>
          <w:sz w:val="20"/>
          <w:szCs w:val="20"/>
          <w:highlight w:val="yellow"/>
          <w:lang w:eastAsia="tr-TR"/>
        </w:rPr>
        <w:t xml:space="preserve">         &lt;</w:t>
      </w:r>
      <w:proofErr w:type="gramStart"/>
      <w:r w:rsidRPr="00C42A69">
        <w:rPr>
          <w:rFonts w:ascii="Consolas" w:eastAsia="Times New Roman" w:hAnsi="Consolas" w:cs="Courier New"/>
          <w:color w:val="212529"/>
          <w:sz w:val="20"/>
          <w:szCs w:val="20"/>
          <w:highlight w:val="yellow"/>
          <w:lang w:eastAsia="tr-TR"/>
        </w:rPr>
        <w:t>tr</w:t>
      </w:r>
      <w:proofErr w:type="gramEnd"/>
      <w:r w:rsidRPr="00C42A69">
        <w:rPr>
          <w:rFonts w:ascii="Consolas" w:eastAsia="Times New Roman" w:hAnsi="Consolas" w:cs="Courier New"/>
          <w:color w:val="212529"/>
          <w:sz w:val="20"/>
          <w:szCs w:val="20"/>
          <w:highlight w:val="yellow"/>
          <w:lang w:eastAsia="tr-TR"/>
        </w:rPr>
        <w:t>&gt;</w:t>
      </w:r>
    </w:p>
    <w:p w14:paraId="1F23F317" w14:textId="22628935"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cyan"/>
          <w:lang w:eastAsia="tr-TR"/>
        </w:rPr>
      </w:pPr>
      <w:r w:rsidRPr="00205A38">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cyan"/>
          <w:lang w:eastAsia="tr-TR"/>
        </w:rPr>
        <w:t>&lt;</w:t>
      </w:r>
      <w:proofErr w:type="gramStart"/>
      <w:r w:rsidRPr="00C42A69">
        <w:rPr>
          <w:rFonts w:ascii="Consolas" w:eastAsia="Times New Roman" w:hAnsi="Consolas" w:cs="Courier New"/>
          <w:color w:val="212529"/>
          <w:sz w:val="20"/>
          <w:szCs w:val="20"/>
          <w:highlight w:val="cyan"/>
          <w:lang w:eastAsia="tr-TR"/>
        </w:rPr>
        <w:t>td</w:t>
      </w:r>
      <w:proofErr w:type="gramEnd"/>
      <w:r w:rsidRPr="00C42A69">
        <w:rPr>
          <w:rFonts w:ascii="Consolas" w:eastAsia="Times New Roman" w:hAnsi="Consolas" w:cs="Courier New"/>
          <w:color w:val="212529"/>
          <w:sz w:val="20"/>
          <w:szCs w:val="20"/>
          <w:highlight w:val="cyan"/>
          <w:lang w:eastAsia="tr-TR"/>
        </w:rPr>
        <w:t>&gt;Tuesday&lt;/td&gt;</w:t>
      </w:r>
    </w:p>
    <w:p w14:paraId="41317CB7" w14:textId="6A28CB3E"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highlight w:val="cyan"/>
          <w:lang w:eastAsia="tr-TR"/>
        </w:rPr>
        <w:t xml:space="preserve">            &lt;</w:t>
      </w:r>
      <w:proofErr w:type="gramStart"/>
      <w:r w:rsidRPr="00C42A69">
        <w:rPr>
          <w:rFonts w:ascii="Consolas" w:eastAsia="Times New Roman" w:hAnsi="Consolas" w:cs="Courier New"/>
          <w:color w:val="212529"/>
          <w:sz w:val="20"/>
          <w:szCs w:val="20"/>
          <w:highlight w:val="cyan"/>
          <w:lang w:eastAsia="tr-TR"/>
        </w:rPr>
        <w:t>td</w:t>
      </w:r>
      <w:proofErr w:type="gramEnd"/>
      <w:r w:rsidRPr="00C42A69">
        <w:rPr>
          <w:rFonts w:ascii="Consolas" w:eastAsia="Times New Roman" w:hAnsi="Consolas" w:cs="Courier New"/>
          <w:color w:val="212529"/>
          <w:sz w:val="20"/>
          <w:szCs w:val="20"/>
          <w:highlight w:val="cyan"/>
          <w:lang w:eastAsia="tr-TR"/>
        </w:rPr>
        <w:t>&gt;HTML&lt;/td&gt;</w:t>
      </w:r>
    </w:p>
    <w:p w14:paraId="228A5DA3" w14:textId="4F98CB92"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sidRPr="00C42A69">
        <w:rPr>
          <w:rFonts w:ascii="Consolas" w:eastAsia="Times New Roman" w:hAnsi="Consolas" w:cs="Courier New"/>
          <w:color w:val="212529"/>
          <w:sz w:val="20"/>
          <w:szCs w:val="20"/>
          <w:highlight w:val="yellow"/>
          <w:lang w:eastAsia="tr-TR"/>
        </w:rPr>
        <w:t xml:space="preserve">         &lt;/tr&gt;</w:t>
      </w:r>
    </w:p>
    <w:p w14:paraId="3136F1EF" w14:textId="135FEC12"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green"/>
          <w:lang w:eastAsia="tr-TR"/>
        </w:rPr>
      </w:pPr>
      <w:r w:rsidRPr="00C42A69">
        <w:rPr>
          <w:rFonts w:ascii="Consolas" w:eastAsia="Times New Roman" w:hAnsi="Consolas" w:cs="Courier New"/>
          <w:color w:val="212529"/>
          <w:sz w:val="20"/>
          <w:szCs w:val="20"/>
          <w:highlight w:val="yellow"/>
          <w:lang w:eastAsia="tr-TR"/>
        </w:rPr>
        <w:t xml:space="preserve">         &lt;</w:t>
      </w:r>
      <w:proofErr w:type="gramStart"/>
      <w:r w:rsidRPr="00C42A69">
        <w:rPr>
          <w:rFonts w:ascii="Consolas" w:eastAsia="Times New Roman" w:hAnsi="Consolas" w:cs="Courier New"/>
          <w:color w:val="212529"/>
          <w:sz w:val="20"/>
          <w:szCs w:val="20"/>
          <w:highlight w:val="yellow"/>
          <w:lang w:eastAsia="tr-TR"/>
        </w:rPr>
        <w:t>tr</w:t>
      </w:r>
      <w:proofErr w:type="gramEnd"/>
      <w:r w:rsidRPr="00C42A69">
        <w:rPr>
          <w:rFonts w:ascii="Consolas" w:eastAsia="Times New Roman" w:hAnsi="Consolas" w:cs="Courier New"/>
          <w:color w:val="212529"/>
          <w:sz w:val="20"/>
          <w:szCs w:val="20"/>
          <w:highlight w:val="green"/>
          <w:lang w:eastAsia="tr-TR"/>
        </w:rPr>
        <w:t>&gt;</w:t>
      </w:r>
    </w:p>
    <w:p w14:paraId="23EC2EC0" w14:textId="62F98FD5"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cyan"/>
          <w:lang w:eastAsia="tr-TR"/>
        </w:rPr>
      </w:pPr>
      <w:r w:rsidRPr="00C42A69">
        <w:rPr>
          <w:rFonts w:ascii="Consolas" w:eastAsia="Times New Roman" w:hAnsi="Consolas" w:cs="Courier New"/>
          <w:color w:val="212529"/>
          <w:sz w:val="20"/>
          <w:szCs w:val="20"/>
          <w:highlight w:val="cyan"/>
          <w:lang w:eastAsia="tr-TR"/>
        </w:rPr>
        <w:t xml:space="preserve">            &lt;</w:t>
      </w:r>
      <w:proofErr w:type="gramStart"/>
      <w:r w:rsidRPr="00C42A69">
        <w:rPr>
          <w:rFonts w:ascii="Consolas" w:eastAsia="Times New Roman" w:hAnsi="Consolas" w:cs="Courier New"/>
          <w:color w:val="212529"/>
          <w:sz w:val="20"/>
          <w:szCs w:val="20"/>
          <w:highlight w:val="cyan"/>
          <w:lang w:eastAsia="tr-TR"/>
        </w:rPr>
        <w:t>td</w:t>
      </w:r>
      <w:proofErr w:type="gramEnd"/>
      <w:r w:rsidRPr="00C42A69">
        <w:rPr>
          <w:rFonts w:ascii="Consolas" w:eastAsia="Times New Roman" w:hAnsi="Consolas" w:cs="Courier New"/>
          <w:color w:val="212529"/>
          <w:sz w:val="20"/>
          <w:szCs w:val="20"/>
          <w:highlight w:val="cyan"/>
          <w:lang w:eastAsia="tr-TR"/>
        </w:rPr>
        <w:t>&gt;Wednesday&lt;/td&gt;</w:t>
      </w:r>
    </w:p>
    <w:p w14:paraId="36CA35D2" w14:textId="54B028CF"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highlight w:val="cyan"/>
          <w:lang w:eastAsia="tr-TR"/>
        </w:rPr>
        <w:t xml:space="preserve">            &lt;td&gt;CSS&lt;/td&gt;</w:t>
      </w:r>
    </w:p>
    <w:p w14:paraId="067F8A5E" w14:textId="135437B7" w:rsidR="00205A38" w:rsidRPr="00C42A69"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sidRPr="00C42A69">
        <w:rPr>
          <w:rFonts w:ascii="Consolas" w:eastAsia="Times New Roman" w:hAnsi="Consolas" w:cs="Courier New"/>
          <w:color w:val="212529"/>
          <w:sz w:val="20"/>
          <w:szCs w:val="20"/>
          <w:highlight w:val="yellow"/>
          <w:lang w:eastAsia="tr-TR"/>
        </w:rPr>
        <w:t xml:space="preserve">         &lt;/tr&gt;</w:t>
      </w:r>
    </w:p>
    <w:p w14:paraId="65EBD9CA" w14:textId="7E40FDE0"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205A38">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yellow"/>
          <w:lang w:eastAsia="tr-TR"/>
        </w:rPr>
        <w:t>&lt;/table&gt;</w:t>
      </w:r>
    </w:p>
    <w:p w14:paraId="240F0994" w14:textId="6288B103"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205A38">
        <w:rPr>
          <w:rFonts w:ascii="Consolas" w:eastAsia="Times New Roman" w:hAnsi="Consolas" w:cs="Courier New"/>
          <w:color w:val="212529"/>
          <w:sz w:val="20"/>
          <w:szCs w:val="20"/>
          <w:lang w:eastAsia="tr-TR"/>
        </w:rPr>
        <w:t xml:space="preserve">   &lt;/body&gt;</w:t>
      </w:r>
    </w:p>
    <w:p w14:paraId="6FEF3B85" w14:textId="77155ED8" w:rsidR="00205A38" w:rsidRPr="00205A38" w:rsidRDefault="00205A38" w:rsidP="00205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205A38">
        <w:rPr>
          <w:rFonts w:ascii="Consolas" w:eastAsia="Times New Roman" w:hAnsi="Consolas" w:cs="Courier New"/>
          <w:color w:val="212529"/>
          <w:sz w:val="20"/>
          <w:szCs w:val="20"/>
          <w:lang w:eastAsia="tr-TR"/>
        </w:rPr>
        <w:t>&lt;/html&gt;</w:t>
      </w:r>
    </w:p>
    <w:p w14:paraId="47CB4577" w14:textId="2DF0C098" w:rsidR="00205A38" w:rsidRPr="00205A38" w:rsidRDefault="00205A38" w:rsidP="00205A38">
      <w:pPr>
        <w:shd w:val="clear" w:color="auto" w:fill="FFFFFF"/>
        <w:spacing w:after="100" w:afterAutospacing="1" w:line="240" w:lineRule="auto"/>
        <w:rPr>
          <w:rFonts w:ascii="Formular" w:eastAsia="Times New Roman" w:hAnsi="Formular" w:cs="Times New Roman"/>
          <w:color w:val="212529"/>
          <w:sz w:val="29"/>
          <w:szCs w:val="29"/>
          <w:lang w:eastAsia="tr-TR"/>
        </w:rPr>
      </w:pPr>
      <w:r w:rsidRPr="00205A38">
        <w:rPr>
          <w:rFonts w:ascii="Consolas" w:eastAsia="Times New Roman" w:hAnsi="Consolas" w:cs="Courier New"/>
          <w:color w:val="FF0000"/>
          <w:sz w:val="20"/>
          <w:szCs w:val="20"/>
          <w:shd w:val="clear" w:color="auto" w:fill="F0F0F0"/>
          <w:lang w:eastAsia="tr-TR"/>
        </w:rPr>
        <w:t>Output:</w:t>
      </w:r>
    </w:p>
    <w:p w14:paraId="5C34D2A6" w14:textId="5926A5DC" w:rsidR="00205A38" w:rsidRPr="00205A38" w:rsidRDefault="00205A38" w:rsidP="00205A38">
      <w:pPr>
        <w:shd w:val="clear" w:color="auto" w:fill="FFFFFF"/>
        <w:spacing w:after="100" w:afterAutospacing="1" w:line="240" w:lineRule="auto"/>
        <w:rPr>
          <w:rFonts w:ascii="Formular" w:eastAsia="Times New Roman" w:hAnsi="Formular" w:cs="Times New Roman"/>
          <w:color w:val="212529"/>
          <w:sz w:val="29"/>
          <w:szCs w:val="29"/>
          <w:lang w:eastAsia="tr-TR"/>
        </w:rPr>
      </w:pPr>
      <w:r w:rsidRPr="00205A38">
        <w:rPr>
          <w:rFonts w:ascii="Formular" w:eastAsia="Times New Roman" w:hAnsi="Formular" w:cs="Times New Roman"/>
          <w:noProof/>
          <w:color w:val="212529"/>
          <w:sz w:val="29"/>
          <w:szCs w:val="29"/>
          <w:lang w:eastAsia="tr-TR"/>
        </w:rPr>
        <mc:AlternateContent>
          <mc:Choice Requires="wps">
            <w:drawing>
              <wp:inline distT="0" distB="0" distL="0" distR="0" wp14:anchorId="182A5239" wp14:editId="0B59B615">
                <wp:extent cx="302260" cy="302260"/>
                <wp:effectExtent l="0" t="0" r="0" b="0"/>
                <wp:docPr id="6" name="Dikdörtgen 6" descr="Basic of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F2CB0" id="Dikdörtgen 6" o:spid="_x0000_s1026" alt="Basic of Tab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A8lHUwyQIAANAFAAAOAAAAAAAAAAAAAAAAAC4CAABkcnMvZTJvRG9jLnhtbFBLAQItABQA&#10;BgAIAAAAIQACnVV42QAAAAMBAAAPAAAAAAAAAAAAAAAAACMFAABkcnMvZG93bnJldi54bWxQSwUG&#10;AAAAAAQABADzAAAAKQYAAAAA&#10;" filled="f" stroked="f">
                <o:lock v:ext="edit" aspectratio="t"/>
                <w10:anchorlock/>
              </v:rect>
            </w:pict>
          </mc:Fallback>
        </mc:AlternateContent>
      </w:r>
    </w:p>
    <w:p w14:paraId="5F0021FE" w14:textId="77777777" w:rsidR="00C42A69" w:rsidRDefault="00C42A69" w:rsidP="00C42A69">
      <w:pPr>
        <w:pStyle w:val="Balk3"/>
        <w:shd w:val="clear" w:color="auto" w:fill="FFFFFF"/>
        <w:spacing w:before="0" w:beforeAutospacing="0"/>
        <w:rPr>
          <w:rFonts w:ascii="Formular" w:hAnsi="Formular"/>
          <w:b w:val="0"/>
          <w:bCs w:val="0"/>
          <w:color w:val="212529"/>
        </w:rPr>
      </w:pPr>
      <w:r w:rsidRPr="00C42A69">
        <w:rPr>
          <w:rFonts w:ascii="Formular" w:hAnsi="Formular"/>
          <w:b w:val="0"/>
          <w:bCs w:val="0"/>
          <w:color w:val="212529"/>
          <w:highlight w:val="yellow"/>
        </w:rPr>
        <w:lastRenderedPageBreak/>
        <w:t>Table Border</w:t>
      </w:r>
    </w:p>
    <w:p w14:paraId="2324FFB1" w14:textId="77777777" w:rsidR="00C42A69" w:rsidRPr="00C42A69" w:rsidRDefault="00C42A69" w:rsidP="00C42A69">
      <w:pPr>
        <w:numPr>
          <w:ilvl w:val="0"/>
          <w:numId w:val="21"/>
        </w:numPr>
        <w:shd w:val="clear" w:color="auto" w:fill="FFFFFF"/>
        <w:spacing w:before="100" w:beforeAutospacing="1" w:after="100" w:afterAutospacing="1" w:line="240" w:lineRule="auto"/>
        <w:rPr>
          <w:rFonts w:ascii="Formular" w:hAnsi="Formular"/>
          <w:color w:val="212529"/>
          <w:sz w:val="29"/>
          <w:szCs w:val="29"/>
          <w:highlight w:val="yellow"/>
        </w:rPr>
      </w:pPr>
      <w:r>
        <w:rPr>
          <w:rFonts w:ascii="Formular" w:hAnsi="Formular"/>
          <w:color w:val="212529"/>
          <w:sz w:val="29"/>
          <w:szCs w:val="29"/>
        </w:rPr>
        <w:t>We can add border to table with </w:t>
      </w:r>
      <w:r>
        <w:rPr>
          <w:rStyle w:val="Gl"/>
          <w:rFonts w:ascii="Formular" w:hAnsi="Formular"/>
          <w:color w:val="212529"/>
          <w:sz w:val="29"/>
          <w:szCs w:val="29"/>
        </w:rPr>
        <w:t>border</w:t>
      </w:r>
      <w:r>
        <w:rPr>
          <w:rFonts w:ascii="Formular" w:hAnsi="Formular"/>
          <w:color w:val="212529"/>
          <w:sz w:val="29"/>
          <w:szCs w:val="29"/>
        </w:rPr>
        <w:t> attribute in table tag like example below.</w:t>
      </w:r>
      <w:r>
        <w:rPr>
          <w:rFonts w:ascii="Formular" w:hAnsi="Formular"/>
          <w:color w:val="212529"/>
          <w:sz w:val="29"/>
          <w:szCs w:val="29"/>
        </w:rPr>
        <w:br/>
      </w:r>
      <w:r w:rsidRPr="00C42A69">
        <w:rPr>
          <w:rStyle w:val="HTMLKodu"/>
          <w:rFonts w:ascii="Consolas" w:eastAsiaTheme="minorHAnsi" w:hAnsi="Consolas"/>
          <w:color w:val="FF0000"/>
          <w:highlight w:val="yellow"/>
          <w:shd w:val="clear" w:color="auto" w:fill="F0F0F0"/>
        </w:rPr>
        <w:t>&lt;table border="number"&gt;</w:t>
      </w:r>
    </w:p>
    <w:p w14:paraId="5D71EAC9" w14:textId="77777777" w:rsidR="00C42A69" w:rsidRDefault="00C42A69" w:rsidP="00C42A69">
      <w:pPr>
        <w:shd w:val="clear" w:color="auto" w:fill="F4D6D2"/>
        <w:spacing w:after="0"/>
        <w:rPr>
          <w:rFonts w:ascii="Formular" w:hAnsi="Formular"/>
          <w:color w:val="691911"/>
          <w:sz w:val="29"/>
          <w:szCs w:val="29"/>
        </w:rPr>
      </w:pPr>
      <w:r>
        <w:rPr>
          <w:rFonts w:ascii="Segoe UI Emoji" w:hAnsi="Segoe UI Emoji" w:cs="Segoe UI Emoji"/>
          <w:b/>
          <w:bCs/>
          <w:color w:val="691911"/>
          <w:sz w:val="29"/>
          <w:szCs w:val="29"/>
        </w:rPr>
        <w:t>⚠</w:t>
      </w:r>
      <w:r>
        <w:rPr>
          <w:rFonts w:ascii="Formular" w:hAnsi="Formular"/>
          <w:b/>
          <w:bCs/>
          <w:color w:val="691911"/>
          <w:sz w:val="29"/>
          <w:szCs w:val="29"/>
        </w:rPr>
        <w:t>️Avoid:</w:t>
      </w:r>
    </w:p>
    <w:p w14:paraId="764917C7" w14:textId="77777777" w:rsidR="00C42A69" w:rsidRPr="00C42A69" w:rsidRDefault="00C42A69" w:rsidP="00C42A69">
      <w:pPr>
        <w:numPr>
          <w:ilvl w:val="0"/>
          <w:numId w:val="22"/>
        </w:numPr>
        <w:shd w:val="clear" w:color="auto" w:fill="F4D6D2"/>
        <w:spacing w:before="100" w:beforeAutospacing="1" w:after="100" w:afterAutospacing="1" w:line="240" w:lineRule="auto"/>
        <w:rPr>
          <w:rFonts w:ascii="Formular" w:hAnsi="Formular"/>
          <w:color w:val="691911"/>
          <w:sz w:val="29"/>
          <w:szCs w:val="29"/>
          <w:highlight w:val="green"/>
        </w:rPr>
      </w:pPr>
      <w:r w:rsidRPr="00C42A69">
        <w:rPr>
          <w:rFonts w:ascii="Formular" w:hAnsi="Formular"/>
          <w:color w:val="691911"/>
          <w:sz w:val="29"/>
          <w:szCs w:val="29"/>
          <w:highlight w:val="green"/>
        </w:rPr>
        <w:t>The border attribute is not supported in HTML5. Use CSS instead.</w:t>
      </w:r>
    </w:p>
    <w:p w14:paraId="6D2229AC"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52A59967"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35FAF03E"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76DF3C9B" w14:textId="4939D1D6"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r w:rsidRPr="00C42A69">
        <w:rPr>
          <w:rStyle w:val="HTMLKodu"/>
          <w:rFonts w:ascii="Consolas" w:hAnsi="Consolas"/>
          <w:color w:val="212529"/>
          <w:highlight w:val="yellow"/>
        </w:rPr>
        <w:t>&lt;</w:t>
      </w:r>
      <w:proofErr w:type="gramStart"/>
      <w:r w:rsidRPr="00C42A69">
        <w:rPr>
          <w:rStyle w:val="HTMLKodu"/>
          <w:rFonts w:ascii="Consolas" w:hAnsi="Consolas"/>
          <w:color w:val="212529"/>
          <w:highlight w:val="yellow"/>
        </w:rPr>
        <w:t>h</w:t>
      </w:r>
      <w:proofErr w:type="gramEnd"/>
      <w:r w:rsidRPr="00C42A69">
        <w:rPr>
          <w:rStyle w:val="HTMLKodu"/>
          <w:rFonts w:ascii="Consolas" w:hAnsi="Consolas"/>
          <w:color w:val="212529"/>
          <w:highlight w:val="yellow"/>
        </w:rPr>
        <w:t>1&gt;Course Program&lt;/h1&gt;</w:t>
      </w:r>
    </w:p>
    <w:p w14:paraId="6D250E73" w14:textId="2200F3A8" w:rsidR="00C42A69" w:rsidRDefault="00C42A69" w:rsidP="00C42A69">
      <w:pPr>
        <w:pStyle w:val="HTMLncedenBiimlendirilmi"/>
        <w:shd w:val="clear" w:color="auto" w:fill="FFFFFF"/>
        <w:rPr>
          <w:rStyle w:val="HTMLKodu"/>
          <w:rFonts w:ascii="Consolas" w:hAnsi="Consolas"/>
          <w:color w:val="212529"/>
        </w:rPr>
      </w:pPr>
      <w:r w:rsidRPr="00C42A69">
        <w:rPr>
          <w:rStyle w:val="HTMLKodu"/>
          <w:rFonts w:ascii="Consolas" w:hAnsi="Consolas"/>
          <w:color w:val="212529"/>
        </w:rPr>
        <w:drawing>
          <wp:anchor distT="0" distB="0" distL="114300" distR="114300" simplePos="0" relativeHeight="251659264" behindDoc="1" locked="0" layoutInCell="1" allowOverlap="1" wp14:anchorId="1C9BBBDC" wp14:editId="15F769BE">
            <wp:simplePos x="0" y="0"/>
            <wp:positionH relativeFrom="column">
              <wp:posOffset>2896326</wp:posOffset>
            </wp:positionH>
            <wp:positionV relativeFrom="paragraph">
              <wp:posOffset>99605</wp:posOffset>
            </wp:positionV>
            <wp:extent cx="2447925" cy="1905000"/>
            <wp:effectExtent l="0" t="0" r="9525" b="0"/>
            <wp:wrapTight wrapText="bothSides">
              <wp:wrapPolygon edited="0">
                <wp:start x="0" y="0"/>
                <wp:lineTo x="0" y="21384"/>
                <wp:lineTo x="21516" y="21384"/>
                <wp:lineTo x="21516"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7925" cy="1905000"/>
                    </a:xfrm>
                    <a:prstGeom prst="rect">
                      <a:avLst/>
                    </a:prstGeom>
                  </pic:spPr>
                </pic:pic>
              </a:graphicData>
            </a:graphic>
          </wp:anchor>
        </w:drawing>
      </w:r>
      <w:r>
        <w:rPr>
          <w:rStyle w:val="HTMLKodu"/>
          <w:rFonts w:ascii="Consolas" w:hAnsi="Consolas"/>
          <w:color w:val="212529"/>
        </w:rPr>
        <w:t xml:space="preserve">      </w:t>
      </w:r>
      <w:r w:rsidRPr="00C42A69">
        <w:rPr>
          <w:rStyle w:val="HTMLKodu"/>
          <w:rFonts w:ascii="Consolas" w:hAnsi="Consolas"/>
          <w:color w:val="212529"/>
          <w:highlight w:val="green"/>
        </w:rPr>
        <w:t>&lt;</w:t>
      </w:r>
      <w:proofErr w:type="gramStart"/>
      <w:r w:rsidRPr="00C42A69">
        <w:rPr>
          <w:rStyle w:val="HTMLKodu"/>
          <w:rFonts w:ascii="Consolas" w:hAnsi="Consolas"/>
          <w:color w:val="212529"/>
          <w:highlight w:val="green"/>
        </w:rPr>
        <w:t>table</w:t>
      </w:r>
      <w:proofErr w:type="gramEnd"/>
      <w:r w:rsidRPr="00C42A69">
        <w:rPr>
          <w:rStyle w:val="HTMLKodu"/>
          <w:rFonts w:ascii="Consolas" w:hAnsi="Consolas"/>
          <w:color w:val="212529"/>
          <w:highlight w:val="green"/>
        </w:rPr>
        <w:t xml:space="preserve"> border="1"&gt;</w:t>
      </w:r>
    </w:p>
    <w:p w14:paraId="41A853A1" w14:textId="797DE96D"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tr</w:t>
      </w:r>
      <w:proofErr w:type="gramEnd"/>
      <w:r>
        <w:rPr>
          <w:rStyle w:val="HTMLKodu"/>
          <w:rFonts w:ascii="Consolas" w:hAnsi="Consolas"/>
          <w:color w:val="212529"/>
        </w:rPr>
        <w:t>&gt;</w:t>
      </w:r>
    </w:p>
    <w:p w14:paraId="719D1915" w14:textId="75688ED5"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th</w:t>
      </w:r>
      <w:proofErr w:type="gramEnd"/>
      <w:r>
        <w:rPr>
          <w:rStyle w:val="HTMLKodu"/>
          <w:rFonts w:ascii="Consolas" w:hAnsi="Consolas"/>
          <w:color w:val="212529"/>
        </w:rPr>
        <w:t>&gt;Day&lt;/th&gt;</w:t>
      </w:r>
    </w:p>
    <w:p w14:paraId="32D8336A" w14:textId="7663446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th</w:t>
      </w:r>
      <w:proofErr w:type="gramEnd"/>
      <w:r>
        <w:rPr>
          <w:rStyle w:val="HTMLKodu"/>
          <w:rFonts w:ascii="Consolas" w:hAnsi="Consolas"/>
          <w:color w:val="212529"/>
        </w:rPr>
        <w:t>&gt;Lesson&lt;/th&gt;</w:t>
      </w:r>
    </w:p>
    <w:p w14:paraId="2B393BDB" w14:textId="30F9EEE4"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&lt;/tr&gt;</w:t>
      </w:r>
    </w:p>
    <w:p w14:paraId="4DBA0BF0" w14:textId="625F0C4F"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tr</w:t>
      </w:r>
      <w:proofErr w:type="gramEnd"/>
      <w:r>
        <w:rPr>
          <w:rStyle w:val="HTMLKodu"/>
          <w:rFonts w:ascii="Consolas" w:hAnsi="Consolas"/>
          <w:color w:val="212529"/>
        </w:rPr>
        <w:t>&gt;</w:t>
      </w:r>
    </w:p>
    <w:p w14:paraId="7568C5AF" w14:textId="7D8047BD"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td</w:t>
      </w:r>
      <w:proofErr w:type="gramEnd"/>
      <w:r>
        <w:rPr>
          <w:rStyle w:val="HTMLKodu"/>
          <w:rFonts w:ascii="Consolas" w:hAnsi="Consolas"/>
          <w:color w:val="212529"/>
        </w:rPr>
        <w:t>&gt;Monday&lt;/td&gt;</w:t>
      </w:r>
    </w:p>
    <w:p w14:paraId="4F74C010" w14:textId="160C4BAB"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td</w:t>
      </w:r>
      <w:proofErr w:type="gramEnd"/>
      <w:r>
        <w:rPr>
          <w:rStyle w:val="HTMLKodu"/>
          <w:rFonts w:ascii="Consolas" w:hAnsi="Consolas"/>
          <w:color w:val="212529"/>
        </w:rPr>
        <w:t>&gt;Java&lt;/td&gt;</w:t>
      </w:r>
    </w:p>
    <w:p w14:paraId="4CF8F875" w14:textId="1989A721"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&lt;/tr&gt;</w:t>
      </w:r>
    </w:p>
    <w:p w14:paraId="066087C2"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tr</w:t>
      </w:r>
      <w:proofErr w:type="gramEnd"/>
      <w:r>
        <w:rPr>
          <w:rStyle w:val="HTMLKodu"/>
          <w:rFonts w:ascii="Consolas" w:hAnsi="Consolas"/>
          <w:color w:val="212529"/>
        </w:rPr>
        <w:t>&gt;</w:t>
      </w:r>
    </w:p>
    <w:p w14:paraId="4044DC7E" w14:textId="1C8F8255"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td</w:t>
      </w:r>
      <w:proofErr w:type="gramEnd"/>
      <w:r>
        <w:rPr>
          <w:rStyle w:val="HTMLKodu"/>
          <w:rFonts w:ascii="Consolas" w:hAnsi="Consolas"/>
          <w:color w:val="212529"/>
        </w:rPr>
        <w:t>&gt;Tuesday&lt;/td&gt;</w:t>
      </w:r>
    </w:p>
    <w:p w14:paraId="2CCB9E66" w14:textId="5A058D0C"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td</w:t>
      </w:r>
      <w:proofErr w:type="gramEnd"/>
      <w:r>
        <w:rPr>
          <w:rStyle w:val="HTMLKodu"/>
          <w:rFonts w:ascii="Consolas" w:hAnsi="Consolas"/>
          <w:color w:val="212529"/>
        </w:rPr>
        <w:t>&gt;HTML&lt;/td&gt;</w:t>
      </w:r>
      <w:r w:rsidRPr="00C42A69">
        <w:rPr>
          <w:noProof/>
        </w:rPr>
        <w:t xml:space="preserve"> </w:t>
      </w:r>
    </w:p>
    <w:p w14:paraId="1A88739E"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&lt;/tr&gt;</w:t>
      </w:r>
    </w:p>
    <w:p w14:paraId="7FC82F97"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tr</w:t>
      </w:r>
      <w:proofErr w:type="gramEnd"/>
      <w:r>
        <w:rPr>
          <w:rStyle w:val="HTMLKodu"/>
          <w:rFonts w:ascii="Consolas" w:hAnsi="Consolas"/>
          <w:color w:val="212529"/>
        </w:rPr>
        <w:t>&gt;</w:t>
      </w:r>
    </w:p>
    <w:p w14:paraId="3DD6A0BA"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td</w:t>
      </w:r>
      <w:proofErr w:type="gramEnd"/>
      <w:r>
        <w:rPr>
          <w:rStyle w:val="HTMLKodu"/>
          <w:rFonts w:ascii="Consolas" w:hAnsi="Consolas"/>
          <w:color w:val="212529"/>
        </w:rPr>
        <w:t>&gt;Wednesday&lt;/td&gt;</w:t>
      </w:r>
    </w:p>
    <w:p w14:paraId="6DE0D68F"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&lt;td&gt;CSS&lt;/td&gt;</w:t>
      </w:r>
    </w:p>
    <w:p w14:paraId="659427BB"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&lt;/tr&gt;</w:t>
      </w:r>
    </w:p>
    <w:p w14:paraId="7FC50D77"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&lt;/table&gt;</w:t>
      </w:r>
    </w:p>
    <w:p w14:paraId="45A29AF2"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0A1F148D" w14:textId="77777777" w:rsidR="00C42A69" w:rsidRDefault="00C42A69" w:rsidP="00C42A69">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32784956" w14:textId="199035E5" w:rsidR="005133BF" w:rsidRDefault="005133BF"/>
    <w:p w14:paraId="4C705F11" w14:textId="0DFBF6F4" w:rsidR="00C42A69" w:rsidRDefault="00C42A69"/>
    <w:p w14:paraId="163DB813" w14:textId="58CB64AD" w:rsidR="00C42A69" w:rsidRDefault="00C42A69"/>
    <w:p w14:paraId="0DE22E65" w14:textId="391AA199" w:rsidR="00C42A69" w:rsidRDefault="00C42A69"/>
    <w:p w14:paraId="4DB63A4E" w14:textId="62E7A65D" w:rsidR="00C42A69" w:rsidRDefault="00C42A69"/>
    <w:p w14:paraId="6BE62A6E" w14:textId="77F6A655" w:rsidR="00C42A69" w:rsidRDefault="00C42A69"/>
    <w:p w14:paraId="4C580C21" w14:textId="68D63490" w:rsidR="00C42A69" w:rsidRDefault="00C42A69"/>
    <w:p w14:paraId="7CAB6BB3" w14:textId="574FA7BD" w:rsidR="00C42A69" w:rsidRDefault="00C42A69"/>
    <w:p w14:paraId="25E2E54A" w14:textId="0C830361" w:rsidR="00C42A69" w:rsidRDefault="00C42A69"/>
    <w:p w14:paraId="19255C42" w14:textId="49511669" w:rsidR="00C42A69" w:rsidRDefault="00C42A69"/>
    <w:p w14:paraId="46D58A18" w14:textId="091F8D4B" w:rsidR="00C42A69" w:rsidRDefault="00C42A69"/>
    <w:p w14:paraId="5A242777" w14:textId="380AEB3B" w:rsidR="00C42A69" w:rsidRDefault="00C42A69"/>
    <w:p w14:paraId="5DABF589" w14:textId="77777777" w:rsidR="00C42A69" w:rsidRPr="00C42A69" w:rsidRDefault="00C42A69" w:rsidP="00C42A69">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C42A69">
        <w:rPr>
          <w:rFonts w:ascii="Formular" w:eastAsia="Times New Roman" w:hAnsi="Formular" w:cs="Times New Roman"/>
          <w:color w:val="212529"/>
          <w:sz w:val="27"/>
          <w:szCs w:val="27"/>
          <w:highlight w:val="green"/>
          <w:lang w:eastAsia="tr-TR"/>
        </w:rPr>
        <w:lastRenderedPageBreak/>
        <w:t>Colspan Attribute</w:t>
      </w:r>
    </w:p>
    <w:p w14:paraId="28F77F02" w14:textId="77777777" w:rsidR="00C42A69" w:rsidRPr="00C42A69" w:rsidRDefault="00C42A69" w:rsidP="00C42A69">
      <w:pPr>
        <w:numPr>
          <w:ilvl w:val="0"/>
          <w:numId w:val="23"/>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green"/>
          <w:lang w:eastAsia="tr-TR"/>
        </w:rPr>
      </w:pPr>
      <w:r w:rsidRPr="00C42A69">
        <w:rPr>
          <w:rFonts w:ascii="Formular" w:eastAsia="Times New Roman" w:hAnsi="Formular" w:cs="Times New Roman"/>
          <w:color w:val="212529"/>
          <w:sz w:val="29"/>
          <w:szCs w:val="29"/>
          <w:lang w:eastAsia="tr-TR"/>
        </w:rPr>
        <w:t xml:space="preserve">We </w:t>
      </w:r>
      <w:r w:rsidRPr="00C42A69">
        <w:rPr>
          <w:rFonts w:ascii="Formular" w:eastAsia="Times New Roman" w:hAnsi="Formular" w:cs="Times New Roman"/>
          <w:color w:val="212529"/>
          <w:sz w:val="29"/>
          <w:szCs w:val="29"/>
          <w:highlight w:val="green"/>
          <w:lang w:eastAsia="tr-TR"/>
        </w:rPr>
        <w:t>can span two or more columns</w:t>
      </w:r>
      <w:r w:rsidRPr="00C42A69">
        <w:rPr>
          <w:rFonts w:ascii="Formular" w:eastAsia="Times New Roman" w:hAnsi="Formular" w:cs="Times New Roman"/>
          <w:color w:val="212529"/>
          <w:sz w:val="29"/>
          <w:szCs w:val="29"/>
          <w:lang w:eastAsia="tr-TR"/>
        </w:rPr>
        <w:t xml:space="preserve"> by using the colspan attribute like example below.</w:t>
      </w:r>
      <w:r w:rsidRPr="00C42A69">
        <w:rPr>
          <w:rFonts w:ascii="Formular" w:eastAsia="Times New Roman" w:hAnsi="Formular" w:cs="Times New Roman"/>
          <w:color w:val="212529"/>
          <w:sz w:val="29"/>
          <w:szCs w:val="29"/>
          <w:lang w:eastAsia="tr-TR"/>
        </w:rPr>
        <w:br/>
      </w:r>
      <w:r w:rsidRPr="00C42A69">
        <w:rPr>
          <w:rFonts w:ascii="Consolas" w:eastAsia="Times New Roman" w:hAnsi="Consolas" w:cs="Courier New"/>
          <w:color w:val="FF0000"/>
          <w:sz w:val="20"/>
          <w:szCs w:val="20"/>
          <w:highlight w:val="green"/>
          <w:shd w:val="clear" w:color="auto" w:fill="F0F0F0"/>
          <w:lang w:eastAsia="tr-TR"/>
        </w:rPr>
        <w:t>&lt; td colspan="2" &gt;</w:t>
      </w:r>
      <w:proofErr w:type="gramStart"/>
      <w:r w:rsidRPr="00C42A69">
        <w:rPr>
          <w:rFonts w:ascii="Consolas" w:eastAsia="Times New Roman" w:hAnsi="Consolas" w:cs="Courier New"/>
          <w:color w:val="FF0000"/>
          <w:sz w:val="20"/>
          <w:szCs w:val="20"/>
          <w:highlight w:val="green"/>
          <w:shd w:val="clear" w:color="auto" w:fill="F0F0F0"/>
          <w:lang w:eastAsia="tr-TR"/>
        </w:rPr>
        <w:t>Java&lt; /</w:t>
      </w:r>
      <w:proofErr w:type="gramEnd"/>
      <w:r w:rsidRPr="00C42A69">
        <w:rPr>
          <w:rFonts w:ascii="Consolas" w:eastAsia="Times New Roman" w:hAnsi="Consolas" w:cs="Courier New"/>
          <w:color w:val="FF0000"/>
          <w:sz w:val="20"/>
          <w:szCs w:val="20"/>
          <w:highlight w:val="green"/>
          <w:shd w:val="clear" w:color="auto" w:fill="F0F0F0"/>
          <w:lang w:eastAsia="tr-TR"/>
        </w:rPr>
        <w:t>td &gt;</w:t>
      </w:r>
    </w:p>
    <w:p w14:paraId="39D03B54"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&lt;!DOCTYPE html&gt;</w:t>
      </w:r>
    </w:p>
    <w:p w14:paraId="0480E9EC"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&lt;</w:t>
      </w:r>
      <w:proofErr w:type="gramStart"/>
      <w:r w:rsidRPr="00C42A69">
        <w:rPr>
          <w:rFonts w:ascii="Consolas" w:eastAsia="Times New Roman" w:hAnsi="Consolas" w:cs="Courier New"/>
          <w:color w:val="212529"/>
          <w:sz w:val="20"/>
          <w:szCs w:val="20"/>
          <w:lang w:eastAsia="tr-TR"/>
        </w:rPr>
        <w:t>html</w:t>
      </w:r>
      <w:proofErr w:type="gramEnd"/>
      <w:r w:rsidRPr="00C42A69">
        <w:rPr>
          <w:rFonts w:ascii="Consolas" w:eastAsia="Times New Roman" w:hAnsi="Consolas" w:cs="Courier New"/>
          <w:color w:val="212529"/>
          <w:sz w:val="20"/>
          <w:szCs w:val="20"/>
          <w:lang w:eastAsia="tr-TR"/>
        </w:rPr>
        <w:t>&gt;</w:t>
      </w:r>
    </w:p>
    <w:p w14:paraId="609AC57E"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body</w:t>
      </w:r>
      <w:proofErr w:type="gramEnd"/>
      <w:r w:rsidRPr="00C42A69">
        <w:rPr>
          <w:rFonts w:ascii="Consolas" w:eastAsia="Times New Roman" w:hAnsi="Consolas" w:cs="Courier New"/>
          <w:color w:val="212529"/>
          <w:sz w:val="20"/>
          <w:szCs w:val="20"/>
          <w:lang w:eastAsia="tr-TR"/>
        </w:rPr>
        <w:t>&gt;</w:t>
      </w:r>
    </w:p>
    <w:p w14:paraId="2C976CE8"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yellow"/>
          <w:lang w:eastAsia="tr-TR"/>
        </w:rPr>
        <w:t>&lt;</w:t>
      </w:r>
      <w:proofErr w:type="gramStart"/>
      <w:r w:rsidRPr="00C42A69">
        <w:rPr>
          <w:rFonts w:ascii="Consolas" w:eastAsia="Times New Roman" w:hAnsi="Consolas" w:cs="Courier New"/>
          <w:color w:val="212529"/>
          <w:sz w:val="20"/>
          <w:szCs w:val="20"/>
          <w:highlight w:val="yellow"/>
          <w:lang w:eastAsia="tr-TR"/>
        </w:rPr>
        <w:t>h</w:t>
      </w:r>
      <w:proofErr w:type="gramEnd"/>
      <w:r w:rsidRPr="00C42A69">
        <w:rPr>
          <w:rFonts w:ascii="Consolas" w:eastAsia="Times New Roman" w:hAnsi="Consolas" w:cs="Courier New"/>
          <w:color w:val="212529"/>
          <w:sz w:val="20"/>
          <w:szCs w:val="20"/>
          <w:highlight w:val="yellow"/>
          <w:lang w:eastAsia="tr-TR"/>
        </w:rPr>
        <w:t>1&gt;Course Program&lt;/h1&gt;</w:t>
      </w:r>
    </w:p>
    <w:p w14:paraId="4839DCF8" w14:textId="13CB317B"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drawing>
          <wp:anchor distT="0" distB="0" distL="114300" distR="114300" simplePos="0" relativeHeight="251660288" behindDoc="1" locked="0" layoutInCell="1" allowOverlap="1" wp14:anchorId="23D791CE" wp14:editId="553D2B90">
            <wp:simplePos x="0" y="0"/>
            <wp:positionH relativeFrom="column">
              <wp:posOffset>2733131</wp:posOffset>
            </wp:positionH>
            <wp:positionV relativeFrom="paragraph">
              <wp:posOffset>111306</wp:posOffset>
            </wp:positionV>
            <wp:extent cx="3418205" cy="2114550"/>
            <wp:effectExtent l="0" t="0" r="0" b="0"/>
            <wp:wrapTight wrapText="bothSides">
              <wp:wrapPolygon edited="0">
                <wp:start x="0" y="0"/>
                <wp:lineTo x="0" y="21405"/>
                <wp:lineTo x="21427" y="21405"/>
                <wp:lineTo x="21427"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8205" cy="2114550"/>
                    </a:xfrm>
                    <a:prstGeom prst="rect">
                      <a:avLst/>
                    </a:prstGeom>
                  </pic:spPr>
                </pic:pic>
              </a:graphicData>
            </a:graphic>
            <wp14:sizeRelH relativeFrom="margin">
              <wp14:pctWidth>0</wp14:pctWidth>
            </wp14:sizeRelH>
            <wp14:sizeRelV relativeFrom="margin">
              <wp14:pctHeight>0</wp14:pctHeight>
            </wp14:sizeRelV>
          </wp:anchor>
        </w:drawing>
      </w:r>
      <w:r w:rsidRPr="00C42A69">
        <w:rPr>
          <w:rFonts w:ascii="Consolas" w:eastAsia="Times New Roman" w:hAnsi="Consolas" w:cs="Courier New"/>
          <w:color w:val="212529"/>
          <w:sz w:val="20"/>
          <w:szCs w:val="20"/>
          <w:lang w:eastAsia="tr-TR"/>
        </w:rPr>
        <w:t xml:space="preserve">      </w:t>
      </w:r>
      <w:r w:rsidRPr="00C42A69">
        <w:rPr>
          <w:rFonts w:ascii="Consolas" w:eastAsia="Times New Roman" w:hAnsi="Consolas" w:cs="Courier New"/>
          <w:color w:val="212529"/>
          <w:sz w:val="20"/>
          <w:szCs w:val="20"/>
          <w:highlight w:val="magenta"/>
          <w:lang w:eastAsia="tr-TR"/>
        </w:rPr>
        <w:t>&lt;</w:t>
      </w:r>
      <w:proofErr w:type="gramStart"/>
      <w:r w:rsidRPr="00C42A69">
        <w:rPr>
          <w:rFonts w:ascii="Consolas" w:eastAsia="Times New Roman" w:hAnsi="Consolas" w:cs="Courier New"/>
          <w:color w:val="212529"/>
          <w:sz w:val="20"/>
          <w:szCs w:val="20"/>
          <w:highlight w:val="magenta"/>
          <w:lang w:eastAsia="tr-TR"/>
        </w:rPr>
        <w:t>table</w:t>
      </w:r>
      <w:proofErr w:type="gramEnd"/>
      <w:r w:rsidRPr="00C42A69">
        <w:rPr>
          <w:rFonts w:ascii="Consolas" w:eastAsia="Times New Roman" w:hAnsi="Consolas" w:cs="Courier New"/>
          <w:color w:val="212529"/>
          <w:sz w:val="20"/>
          <w:szCs w:val="20"/>
          <w:highlight w:val="magenta"/>
          <w:lang w:eastAsia="tr-TR"/>
        </w:rPr>
        <w:t xml:space="preserve"> border="1"&gt;</w:t>
      </w:r>
    </w:p>
    <w:p w14:paraId="6EDEE404" w14:textId="4EABDBA3"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tr</w:t>
      </w:r>
      <w:proofErr w:type="gramEnd"/>
      <w:r w:rsidRPr="00C42A69">
        <w:rPr>
          <w:rFonts w:ascii="Consolas" w:eastAsia="Times New Roman" w:hAnsi="Consolas" w:cs="Courier New"/>
          <w:color w:val="212529"/>
          <w:sz w:val="20"/>
          <w:szCs w:val="20"/>
          <w:lang w:eastAsia="tr-TR"/>
        </w:rPr>
        <w:t>&gt;</w:t>
      </w:r>
    </w:p>
    <w:p w14:paraId="77DE6A0E" w14:textId="2F881CF2"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th</w:t>
      </w:r>
      <w:proofErr w:type="gramEnd"/>
      <w:r w:rsidRPr="00C42A69">
        <w:rPr>
          <w:rFonts w:ascii="Consolas" w:eastAsia="Times New Roman" w:hAnsi="Consolas" w:cs="Courier New"/>
          <w:color w:val="212529"/>
          <w:sz w:val="20"/>
          <w:szCs w:val="20"/>
          <w:lang w:eastAsia="tr-TR"/>
        </w:rPr>
        <w:t>&gt;Day&lt;/th&gt;</w:t>
      </w:r>
    </w:p>
    <w:p w14:paraId="2A979DFD" w14:textId="39FF10E9"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th</w:t>
      </w:r>
      <w:proofErr w:type="gramEnd"/>
      <w:r w:rsidRPr="00C42A69">
        <w:rPr>
          <w:rFonts w:ascii="Consolas" w:eastAsia="Times New Roman" w:hAnsi="Consolas" w:cs="Courier New"/>
          <w:color w:val="212529"/>
          <w:sz w:val="20"/>
          <w:szCs w:val="20"/>
          <w:lang w:eastAsia="tr-TR"/>
        </w:rPr>
        <w:t>&gt;Lesson-1&lt;/th&gt;</w:t>
      </w:r>
    </w:p>
    <w:p w14:paraId="1594B2FA" w14:textId="696BE4C8"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th</w:t>
      </w:r>
      <w:proofErr w:type="gramEnd"/>
      <w:r w:rsidRPr="00C42A69">
        <w:rPr>
          <w:rFonts w:ascii="Consolas" w:eastAsia="Times New Roman" w:hAnsi="Consolas" w:cs="Courier New"/>
          <w:color w:val="212529"/>
          <w:sz w:val="20"/>
          <w:szCs w:val="20"/>
          <w:lang w:eastAsia="tr-TR"/>
        </w:rPr>
        <w:t>&gt;Lesson-2&lt;/th&gt;</w:t>
      </w:r>
    </w:p>
    <w:p w14:paraId="04A2DFEA" w14:textId="1336AB2D"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&lt;/tr&gt;</w:t>
      </w:r>
      <w:r w:rsidRPr="00C42A69">
        <w:rPr>
          <w:noProof/>
        </w:rPr>
        <w:t xml:space="preserve"> </w:t>
      </w:r>
    </w:p>
    <w:p w14:paraId="7774C53C"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tr</w:t>
      </w:r>
      <w:proofErr w:type="gramEnd"/>
      <w:r w:rsidRPr="00C42A69">
        <w:rPr>
          <w:rFonts w:ascii="Consolas" w:eastAsia="Times New Roman" w:hAnsi="Consolas" w:cs="Courier New"/>
          <w:color w:val="212529"/>
          <w:sz w:val="20"/>
          <w:szCs w:val="20"/>
          <w:lang w:eastAsia="tr-TR"/>
        </w:rPr>
        <w:t>&gt;</w:t>
      </w:r>
    </w:p>
    <w:p w14:paraId="55BF7599" w14:textId="2B9C7F8D"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td</w:t>
      </w:r>
      <w:proofErr w:type="gramEnd"/>
      <w:r w:rsidRPr="00C42A69">
        <w:rPr>
          <w:rFonts w:ascii="Consolas" w:eastAsia="Times New Roman" w:hAnsi="Consolas" w:cs="Courier New"/>
          <w:color w:val="212529"/>
          <w:sz w:val="20"/>
          <w:szCs w:val="20"/>
          <w:lang w:eastAsia="tr-TR"/>
        </w:rPr>
        <w:t>&gt;Monday&lt;/td&gt;</w:t>
      </w:r>
    </w:p>
    <w:p w14:paraId="2D0F5084" w14:textId="0E5A3B1B"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td</w:t>
      </w:r>
      <w:proofErr w:type="gramEnd"/>
      <w:r w:rsidRPr="00C42A69">
        <w:rPr>
          <w:rFonts w:ascii="Consolas" w:eastAsia="Times New Roman" w:hAnsi="Consolas" w:cs="Courier New"/>
          <w:color w:val="212529"/>
          <w:sz w:val="20"/>
          <w:szCs w:val="20"/>
          <w:lang w:eastAsia="tr-TR"/>
        </w:rPr>
        <w:t xml:space="preserve"> colspan="2"&gt;Java&lt;/td&gt; </w:t>
      </w:r>
    </w:p>
    <w:p w14:paraId="3F909AF0"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&lt;/tr&gt;</w:t>
      </w:r>
    </w:p>
    <w:p w14:paraId="2994D1DD" w14:textId="1A6B51EB"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tr</w:t>
      </w:r>
      <w:proofErr w:type="gramEnd"/>
      <w:r w:rsidRPr="00C42A69">
        <w:rPr>
          <w:rFonts w:ascii="Consolas" w:eastAsia="Times New Roman" w:hAnsi="Consolas" w:cs="Courier New"/>
          <w:color w:val="212529"/>
          <w:sz w:val="20"/>
          <w:szCs w:val="20"/>
          <w:lang w:eastAsia="tr-TR"/>
        </w:rPr>
        <w:t>&gt;</w:t>
      </w:r>
    </w:p>
    <w:p w14:paraId="4D43DB9C" w14:textId="6A9C91E5"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td</w:t>
      </w:r>
      <w:proofErr w:type="gramEnd"/>
      <w:r w:rsidRPr="00C42A69">
        <w:rPr>
          <w:rFonts w:ascii="Consolas" w:eastAsia="Times New Roman" w:hAnsi="Consolas" w:cs="Courier New"/>
          <w:color w:val="212529"/>
          <w:sz w:val="20"/>
          <w:szCs w:val="20"/>
          <w:lang w:eastAsia="tr-TR"/>
        </w:rPr>
        <w:t>&gt;Tuesday&lt;/td&gt;</w:t>
      </w:r>
    </w:p>
    <w:p w14:paraId="3F4CBEB9" w14:textId="50D8DEA6"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td</w:t>
      </w:r>
      <w:proofErr w:type="gramEnd"/>
      <w:r w:rsidRPr="00C42A69">
        <w:rPr>
          <w:rFonts w:ascii="Consolas" w:eastAsia="Times New Roman" w:hAnsi="Consolas" w:cs="Courier New"/>
          <w:color w:val="212529"/>
          <w:sz w:val="20"/>
          <w:szCs w:val="20"/>
          <w:lang w:eastAsia="tr-TR"/>
        </w:rPr>
        <w:t>&gt;Maven&lt;/td&gt;</w:t>
      </w:r>
    </w:p>
    <w:p w14:paraId="7E3D8AE2"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td</w:t>
      </w:r>
      <w:proofErr w:type="gramEnd"/>
      <w:r w:rsidRPr="00C42A69">
        <w:rPr>
          <w:rFonts w:ascii="Consolas" w:eastAsia="Times New Roman" w:hAnsi="Consolas" w:cs="Courier New"/>
          <w:color w:val="212529"/>
          <w:sz w:val="20"/>
          <w:szCs w:val="20"/>
          <w:lang w:eastAsia="tr-TR"/>
        </w:rPr>
        <w:t>&gt;Gradle&lt;/td&gt;</w:t>
      </w:r>
    </w:p>
    <w:p w14:paraId="1A05EB7A" w14:textId="7DB0BC5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&lt;/tr&gt;</w:t>
      </w:r>
    </w:p>
    <w:p w14:paraId="70276608"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tr</w:t>
      </w:r>
      <w:proofErr w:type="gramEnd"/>
      <w:r w:rsidRPr="00C42A69">
        <w:rPr>
          <w:rFonts w:ascii="Consolas" w:eastAsia="Times New Roman" w:hAnsi="Consolas" w:cs="Courier New"/>
          <w:color w:val="212529"/>
          <w:sz w:val="20"/>
          <w:szCs w:val="20"/>
          <w:lang w:eastAsia="tr-TR"/>
        </w:rPr>
        <w:t>&gt;</w:t>
      </w:r>
    </w:p>
    <w:p w14:paraId="32824262"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td</w:t>
      </w:r>
      <w:proofErr w:type="gramEnd"/>
      <w:r w:rsidRPr="00C42A69">
        <w:rPr>
          <w:rFonts w:ascii="Consolas" w:eastAsia="Times New Roman" w:hAnsi="Consolas" w:cs="Courier New"/>
          <w:color w:val="212529"/>
          <w:sz w:val="20"/>
          <w:szCs w:val="20"/>
          <w:lang w:eastAsia="tr-TR"/>
        </w:rPr>
        <w:t>&gt;Wednesday&lt;/td&gt;</w:t>
      </w:r>
    </w:p>
    <w:p w14:paraId="4A397EA5" w14:textId="2BF34A5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w:t>
      </w:r>
      <w:proofErr w:type="gramStart"/>
      <w:r w:rsidRPr="00C42A69">
        <w:rPr>
          <w:rFonts w:ascii="Consolas" w:eastAsia="Times New Roman" w:hAnsi="Consolas" w:cs="Courier New"/>
          <w:color w:val="212529"/>
          <w:sz w:val="20"/>
          <w:szCs w:val="20"/>
          <w:lang w:eastAsia="tr-TR"/>
        </w:rPr>
        <w:t>td</w:t>
      </w:r>
      <w:proofErr w:type="gramEnd"/>
      <w:r w:rsidRPr="00C42A69">
        <w:rPr>
          <w:rFonts w:ascii="Consolas" w:eastAsia="Times New Roman" w:hAnsi="Consolas" w:cs="Courier New"/>
          <w:color w:val="212529"/>
          <w:sz w:val="20"/>
          <w:szCs w:val="20"/>
          <w:lang w:eastAsia="tr-TR"/>
        </w:rPr>
        <w:t>&gt;HTML&lt;/td&gt;</w:t>
      </w:r>
    </w:p>
    <w:p w14:paraId="1ABC6001" w14:textId="34466A35"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&lt;td&gt;CSS&lt;/td&gt;</w:t>
      </w:r>
    </w:p>
    <w:p w14:paraId="47BBB498"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&lt;/tr&gt;</w:t>
      </w:r>
    </w:p>
    <w:p w14:paraId="070C07D5"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&lt;/table&gt;</w:t>
      </w:r>
    </w:p>
    <w:p w14:paraId="73953D55"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42A69">
        <w:rPr>
          <w:rFonts w:ascii="Consolas" w:eastAsia="Times New Roman" w:hAnsi="Consolas" w:cs="Courier New"/>
          <w:color w:val="212529"/>
          <w:sz w:val="20"/>
          <w:szCs w:val="20"/>
          <w:lang w:eastAsia="tr-TR"/>
        </w:rPr>
        <w:t xml:space="preserve">   &lt;/body&gt;</w:t>
      </w:r>
    </w:p>
    <w:p w14:paraId="3F5EE69B" w14:textId="77777777" w:rsidR="00C42A69" w:rsidRPr="00C42A69" w:rsidRDefault="00C42A69" w:rsidP="00C42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C42A69">
        <w:rPr>
          <w:rFonts w:ascii="Consolas" w:eastAsia="Times New Roman" w:hAnsi="Consolas" w:cs="Courier New"/>
          <w:color w:val="212529"/>
          <w:sz w:val="20"/>
          <w:szCs w:val="20"/>
          <w:lang w:eastAsia="tr-TR"/>
        </w:rPr>
        <w:t>&lt;/html&gt;</w:t>
      </w:r>
    </w:p>
    <w:p w14:paraId="15EEF899" w14:textId="3B029EB9" w:rsidR="00C42A69" w:rsidRDefault="00C42A69"/>
    <w:p w14:paraId="6E8FFB97" w14:textId="24B3CEA3" w:rsidR="00C3363B" w:rsidRDefault="00C3363B"/>
    <w:p w14:paraId="210B0395" w14:textId="3871868A" w:rsidR="00C3363B" w:rsidRDefault="00C3363B"/>
    <w:p w14:paraId="76433226" w14:textId="0AE7C9BA" w:rsidR="00C3363B" w:rsidRDefault="00C3363B"/>
    <w:p w14:paraId="7932AA07" w14:textId="27B1B6FF" w:rsidR="00C3363B" w:rsidRDefault="00C3363B"/>
    <w:p w14:paraId="67C61034" w14:textId="3468843E" w:rsidR="00C3363B" w:rsidRDefault="00C3363B"/>
    <w:p w14:paraId="28A600D6" w14:textId="037AE212" w:rsidR="00C3363B" w:rsidRDefault="00C3363B"/>
    <w:p w14:paraId="1C3F753A" w14:textId="4980FDBF" w:rsidR="00C3363B" w:rsidRDefault="00C3363B"/>
    <w:p w14:paraId="749373C2" w14:textId="57CCBE7B" w:rsidR="00C3363B" w:rsidRDefault="00C3363B"/>
    <w:p w14:paraId="64B448D3" w14:textId="735AC62D" w:rsidR="00C3363B" w:rsidRDefault="00C3363B"/>
    <w:p w14:paraId="7C71B264" w14:textId="30D5A4E2" w:rsidR="00C3363B" w:rsidRDefault="00C3363B"/>
    <w:p w14:paraId="0F234400" w14:textId="56F47BEE" w:rsidR="00C3363B" w:rsidRDefault="00C3363B"/>
    <w:p w14:paraId="7C4341AF" w14:textId="77777777" w:rsidR="00C3363B" w:rsidRDefault="00C3363B"/>
    <w:p w14:paraId="1E59E1B0" w14:textId="77777777" w:rsidR="00C3363B" w:rsidRPr="00C3363B" w:rsidRDefault="00C3363B" w:rsidP="00C3363B">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C3363B">
        <w:rPr>
          <w:rFonts w:ascii="Formular" w:eastAsia="Times New Roman" w:hAnsi="Formular" w:cs="Times New Roman"/>
          <w:color w:val="212529"/>
          <w:sz w:val="27"/>
          <w:szCs w:val="27"/>
          <w:highlight w:val="yellow"/>
          <w:lang w:eastAsia="tr-TR"/>
        </w:rPr>
        <w:lastRenderedPageBreak/>
        <w:t>Rowspan Attribute</w:t>
      </w:r>
    </w:p>
    <w:p w14:paraId="7933F127" w14:textId="175EFD47" w:rsidR="00C3363B" w:rsidRPr="00C3363B" w:rsidRDefault="00C3363B" w:rsidP="00C3363B">
      <w:pPr>
        <w:numPr>
          <w:ilvl w:val="0"/>
          <w:numId w:val="24"/>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yellow"/>
          <w:lang w:eastAsia="tr-TR"/>
        </w:rPr>
      </w:pPr>
      <w:r w:rsidRPr="00C3363B">
        <w:rPr>
          <w:rFonts w:ascii="Formular" w:eastAsia="Times New Roman" w:hAnsi="Formular" w:cs="Times New Roman"/>
          <w:color w:val="212529"/>
          <w:sz w:val="29"/>
          <w:szCs w:val="29"/>
          <w:lang w:eastAsia="tr-TR"/>
        </w:rPr>
        <w:t xml:space="preserve">We can </w:t>
      </w:r>
      <w:r w:rsidRPr="00C3363B">
        <w:rPr>
          <w:rFonts w:ascii="Formular" w:eastAsia="Times New Roman" w:hAnsi="Formular" w:cs="Times New Roman"/>
          <w:color w:val="212529"/>
          <w:sz w:val="29"/>
          <w:szCs w:val="29"/>
          <w:highlight w:val="yellow"/>
          <w:lang w:eastAsia="tr-TR"/>
        </w:rPr>
        <w:t>span two or more rows by using the rowspan</w:t>
      </w:r>
      <w:r w:rsidRPr="00C3363B">
        <w:rPr>
          <w:rFonts w:ascii="Formular" w:eastAsia="Times New Roman" w:hAnsi="Formular" w:cs="Times New Roman"/>
          <w:color w:val="212529"/>
          <w:sz w:val="29"/>
          <w:szCs w:val="29"/>
          <w:lang w:eastAsia="tr-TR"/>
        </w:rPr>
        <w:t xml:space="preserve"> attribute like example below.</w:t>
      </w:r>
      <w:r w:rsidRPr="00C3363B">
        <w:rPr>
          <w:rFonts w:ascii="Formular" w:eastAsia="Times New Roman" w:hAnsi="Formular" w:cs="Times New Roman"/>
          <w:color w:val="212529"/>
          <w:sz w:val="29"/>
          <w:szCs w:val="29"/>
          <w:lang w:eastAsia="tr-TR"/>
        </w:rPr>
        <w:br/>
      </w:r>
      <w:r w:rsidRPr="004A3A23">
        <w:rPr>
          <w:rFonts w:ascii="Consolas" w:eastAsia="Times New Roman" w:hAnsi="Consolas" w:cs="Courier New"/>
          <w:color w:val="FF0000"/>
          <w:sz w:val="20"/>
          <w:szCs w:val="20"/>
          <w:highlight w:val="yellow"/>
          <w:shd w:val="clear" w:color="auto" w:fill="F0F0F0"/>
          <w:lang w:eastAsia="tr-TR"/>
        </w:rPr>
        <w:t>&lt; td rowspan="2" &gt;</w:t>
      </w:r>
      <w:proofErr w:type="gramStart"/>
      <w:r w:rsidRPr="004A3A23">
        <w:rPr>
          <w:rFonts w:ascii="Consolas" w:eastAsia="Times New Roman" w:hAnsi="Consolas" w:cs="Courier New"/>
          <w:color w:val="FF0000"/>
          <w:sz w:val="20"/>
          <w:szCs w:val="20"/>
          <w:highlight w:val="yellow"/>
          <w:shd w:val="clear" w:color="auto" w:fill="F0F0F0"/>
          <w:lang w:eastAsia="tr-TR"/>
        </w:rPr>
        <w:t>Java&lt; /</w:t>
      </w:r>
      <w:proofErr w:type="gramEnd"/>
      <w:r w:rsidRPr="004A3A23">
        <w:rPr>
          <w:rFonts w:ascii="Consolas" w:eastAsia="Times New Roman" w:hAnsi="Consolas" w:cs="Courier New"/>
          <w:color w:val="FF0000"/>
          <w:sz w:val="20"/>
          <w:szCs w:val="20"/>
          <w:highlight w:val="yellow"/>
          <w:shd w:val="clear" w:color="auto" w:fill="F0F0F0"/>
          <w:lang w:eastAsia="tr-TR"/>
        </w:rPr>
        <w:t>td &gt;</w:t>
      </w:r>
    </w:p>
    <w:p w14:paraId="58B76BAA" w14:textId="61EB3305"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&lt;!DOCTYPE html&gt;</w:t>
      </w:r>
    </w:p>
    <w:p w14:paraId="0FAA3466" w14:textId="63106EF5"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&lt;</w:t>
      </w:r>
      <w:proofErr w:type="gramStart"/>
      <w:r w:rsidRPr="00C3363B">
        <w:rPr>
          <w:rFonts w:ascii="Consolas" w:eastAsia="Times New Roman" w:hAnsi="Consolas" w:cs="Courier New"/>
          <w:color w:val="212529"/>
          <w:sz w:val="20"/>
          <w:szCs w:val="20"/>
          <w:lang w:eastAsia="tr-TR"/>
        </w:rPr>
        <w:t>html</w:t>
      </w:r>
      <w:proofErr w:type="gramEnd"/>
      <w:r w:rsidRPr="00C3363B">
        <w:rPr>
          <w:rFonts w:ascii="Consolas" w:eastAsia="Times New Roman" w:hAnsi="Consolas" w:cs="Courier New"/>
          <w:color w:val="212529"/>
          <w:sz w:val="20"/>
          <w:szCs w:val="20"/>
          <w:lang w:eastAsia="tr-TR"/>
        </w:rPr>
        <w:t>&gt;</w:t>
      </w:r>
    </w:p>
    <w:p w14:paraId="0FA8E627" w14:textId="25693671"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body</w:t>
      </w:r>
      <w:proofErr w:type="gramEnd"/>
      <w:r w:rsidRPr="00C3363B">
        <w:rPr>
          <w:rFonts w:ascii="Consolas" w:eastAsia="Times New Roman" w:hAnsi="Consolas" w:cs="Courier New"/>
          <w:color w:val="212529"/>
          <w:sz w:val="20"/>
          <w:szCs w:val="20"/>
          <w:lang w:eastAsia="tr-TR"/>
        </w:rPr>
        <w:t>&gt;</w:t>
      </w:r>
    </w:p>
    <w:p w14:paraId="5D922961" w14:textId="7C23AD38"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h</w:t>
      </w:r>
      <w:proofErr w:type="gramEnd"/>
      <w:r w:rsidRPr="00C3363B">
        <w:rPr>
          <w:rFonts w:ascii="Consolas" w:eastAsia="Times New Roman" w:hAnsi="Consolas" w:cs="Courier New"/>
          <w:color w:val="212529"/>
          <w:sz w:val="20"/>
          <w:szCs w:val="20"/>
          <w:lang w:eastAsia="tr-TR"/>
        </w:rPr>
        <w:t>1&gt;Course Program&lt;/h1&gt;</w:t>
      </w:r>
    </w:p>
    <w:p w14:paraId="4B4A4574" w14:textId="40AA3AC8"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table</w:t>
      </w:r>
      <w:proofErr w:type="gramEnd"/>
      <w:r w:rsidRPr="00C3363B">
        <w:rPr>
          <w:rFonts w:ascii="Consolas" w:eastAsia="Times New Roman" w:hAnsi="Consolas" w:cs="Courier New"/>
          <w:color w:val="212529"/>
          <w:sz w:val="20"/>
          <w:szCs w:val="20"/>
          <w:lang w:eastAsia="tr-TR"/>
        </w:rPr>
        <w:t xml:space="preserve"> border="1"&gt;</w:t>
      </w:r>
    </w:p>
    <w:p w14:paraId="7B575D76" w14:textId="24BCB926"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tr</w:t>
      </w:r>
      <w:proofErr w:type="gramEnd"/>
      <w:r w:rsidRPr="00C3363B">
        <w:rPr>
          <w:rFonts w:ascii="Consolas" w:eastAsia="Times New Roman" w:hAnsi="Consolas" w:cs="Courier New"/>
          <w:color w:val="212529"/>
          <w:sz w:val="20"/>
          <w:szCs w:val="20"/>
          <w:lang w:eastAsia="tr-TR"/>
        </w:rPr>
        <w:t>&gt;</w:t>
      </w:r>
    </w:p>
    <w:p w14:paraId="61A96E67" w14:textId="16246D59"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th</w:t>
      </w:r>
      <w:proofErr w:type="gramEnd"/>
      <w:r w:rsidRPr="00C3363B">
        <w:rPr>
          <w:rFonts w:ascii="Consolas" w:eastAsia="Times New Roman" w:hAnsi="Consolas" w:cs="Courier New"/>
          <w:color w:val="212529"/>
          <w:sz w:val="20"/>
          <w:szCs w:val="20"/>
          <w:lang w:eastAsia="tr-TR"/>
        </w:rPr>
        <w:t>&gt;Day&lt;/th&gt;</w:t>
      </w:r>
    </w:p>
    <w:p w14:paraId="3BFD4D0B" w14:textId="691E4E1A" w:rsidR="00C3363B" w:rsidRPr="00C3363B" w:rsidRDefault="004A3A23"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drawing>
          <wp:anchor distT="0" distB="0" distL="114300" distR="114300" simplePos="0" relativeHeight="251661312" behindDoc="1" locked="0" layoutInCell="1" allowOverlap="1" wp14:anchorId="68CEBFBD" wp14:editId="729FB6BB">
            <wp:simplePos x="0" y="0"/>
            <wp:positionH relativeFrom="column">
              <wp:posOffset>3026138</wp:posOffset>
            </wp:positionH>
            <wp:positionV relativeFrom="paragraph">
              <wp:posOffset>52160</wp:posOffset>
            </wp:positionV>
            <wp:extent cx="2573020" cy="1612265"/>
            <wp:effectExtent l="0" t="0" r="0" b="6985"/>
            <wp:wrapTight wrapText="bothSides">
              <wp:wrapPolygon edited="0">
                <wp:start x="0" y="0"/>
                <wp:lineTo x="0" y="21438"/>
                <wp:lineTo x="21429" y="21438"/>
                <wp:lineTo x="21429"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3020" cy="1612265"/>
                    </a:xfrm>
                    <a:prstGeom prst="rect">
                      <a:avLst/>
                    </a:prstGeom>
                  </pic:spPr>
                </pic:pic>
              </a:graphicData>
            </a:graphic>
            <wp14:sizeRelH relativeFrom="margin">
              <wp14:pctWidth>0</wp14:pctWidth>
            </wp14:sizeRelH>
            <wp14:sizeRelV relativeFrom="margin">
              <wp14:pctHeight>0</wp14:pctHeight>
            </wp14:sizeRelV>
          </wp:anchor>
        </w:drawing>
      </w:r>
      <w:r w:rsidR="00C3363B" w:rsidRPr="00C3363B">
        <w:rPr>
          <w:rFonts w:ascii="Consolas" w:eastAsia="Times New Roman" w:hAnsi="Consolas" w:cs="Courier New"/>
          <w:color w:val="212529"/>
          <w:sz w:val="20"/>
          <w:szCs w:val="20"/>
          <w:lang w:eastAsia="tr-TR"/>
        </w:rPr>
        <w:t xml:space="preserve">            &lt;</w:t>
      </w:r>
      <w:proofErr w:type="gramStart"/>
      <w:r w:rsidR="00C3363B" w:rsidRPr="00C3363B">
        <w:rPr>
          <w:rFonts w:ascii="Consolas" w:eastAsia="Times New Roman" w:hAnsi="Consolas" w:cs="Courier New"/>
          <w:color w:val="212529"/>
          <w:sz w:val="20"/>
          <w:szCs w:val="20"/>
          <w:lang w:eastAsia="tr-TR"/>
        </w:rPr>
        <w:t>th</w:t>
      </w:r>
      <w:proofErr w:type="gramEnd"/>
      <w:r w:rsidR="00C3363B" w:rsidRPr="00C3363B">
        <w:rPr>
          <w:rFonts w:ascii="Consolas" w:eastAsia="Times New Roman" w:hAnsi="Consolas" w:cs="Courier New"/>
          <w:color w:val="212529"/>
          <w:sz w:val="20"/>
          <w:szCs w:val="20"/>
          <w:lang w:eastAsia="tr-TR"/>
        </w:rPr>
        <w:t>&gt;Lesson-1&lt;/th&gt;</w:t>
      </w:r>
    </w:p>
    <w:p w14:paraId="7F8180D9" w14:textId="1EB03642"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th</w:t>
      </w:r>
      <w:proofErr w:type="gramEnd"/>
      <w:r w:rsidRPr="00C3363B">
        <w:rPr>
          <w:rFonts w:ascii="Consolas" w:eastAsia="Times New Roman" w:hAnsi="Consolas" w:cs="Courier New"/>
          <w:color w:val="212529"/>
          <w:sz w:val="20"/>
          <w:szCs w:val="20"/>
          <w:lang w:eastAsia="tr-TR"/>
        </w:rPr>
        <w:t>&gt;Lesson-2&lt;/th&gt;</w:t>
      </w:r>
    </w:p>
    <w:p w14:paraId="26390D94" w14:textId="4BC8090E"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&lt;/tr&gt;</w:t>
      </w:r>
    </w:p>
    <w:p w14:paraId="75CAAD45"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tr</w:t>
      </w:r>
      <w:proofErr w:type="gramEnd"/>
      <w:r w:rsidRPr="00C3363B">
        <w:rPr>
          <w:rFonts w:ascii="Consolas" w:eastAsia="Times New Roman" w:hAnsi="Consolas" w:cs="Courier New"/>
          <w:color w:val="212529"/>
          <w:sz w:val="20"/>
          <w:szCs w:val="20"/>
          <w:lang w:eastAsia="tr-TR"/>
        </w:rPr>
        <w:t>&gt;</w:t>
      </w:r>
    </w:p>
    <w:p w14:paraId="7B662D58"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td</w:t>
      </w:r>
      <w:proofErr w:type="gramEnd"/>
      <w:r w:rsidRPr="00C3363B">
        <w:rPr>
          <w:rFonts w:ascii="Consolas" w:eastAsia="Times New Roman" w:hAnsi="Consolas" w:cs="Courier New"/>
          <w:color w:val="212529"/>
          <w:sz w:val="20"/>
          <w:szCs w:val="20"/>
          <w:lang w:eastAsia="tr-TR"/>
        </w:rPr>
        <w:t>&gt;Monday&lt;/td&gt;</w:t>
      </w:r>
    </w:p>
    <w:p w14:paraId="19E67DC9" w14:textId="5AB4A7D8"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td</w:t>
      </w:r>
      <w:proofErr w:type="gramEnd"/>
      <w:r w:rsidRPr="00C3363B">
        <w:rPr>
          <w:rFonts w:ascii="Consolas" w:eastAsia="Times New Roman" w:hAnsi="Consolas" w:cs="Courier New"/>
          <w:color w:val="212529"/>
          <w:sz w:val="20"/>
          <w:szCs w:val="20"/>
          <w:lang w:eastAsia="tr-TR"/>
        </w:rPr>
        <w:t xml:space="preserve">&gt;Java&lt;/td&gt; </w:t>
      </w:r>
    </w:p>
    <w:p w14:paraId="3A744264"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td</w:t>
      </w:r>
      <w:proofErr w:type="gramEnd"/>
      <w:r w:rsidRPr="00C3363B">
        <w:rPr>
          <w:rFonts w:ascii="Consolas" w:eastAsia="Times New Roman" w:hAnsi="Consolas" w:cs="Courier New"/>
          <w:color w:val="212529"/>
          <w:sz w:val="20"/>
          <w:szCs w:val="20"/>
          <w:lang w:eastAsia="tr-TR"/>
        </w:rPr>
        <w:t>&gt;Git&lt;/td&gt;</w:t>
      </w:r>
    </w:p>
    <w:p w14:paraId="1923BCEA"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&lt;/tr&gt;</w:t>
      </w:r>
    </w:p>
    <w:p w14:paraId="0B131489" w14:textId="51B26634"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tr</w:t>
      </w:r>
      <w:proofErr w:type="gramEnd"/>
      <w:r w:rsidRPr="00C3363B">
        <w:rPr>
          <w:rFonts w:ascii="Consolas" w:eastAsia="Times New Roman" w:hAnsi="Consolas" w:cs="Courier New"/>
          <w:color w:val="212529"/>
          <w:sz w:val="20"/>
          <w:szCs w:val="20"/>
          <w:lang w:eastAsia="tr-TR"/>
        </w:rPr>
        <w:t>&gt;</w:t>
      </w:r>
    </w:p>
    <w:p w14:paraId="76076FBB"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td</w:t>
      </w:r>
      <w:proofErr w:type="gramEnd"/>
      <w:r w:rsidRPr="00C3363B">
        <w:rPr>
          <w:rFonts w:ascii="Consolas" w:eastAsia="Times New Roman" w:hAnsi="Consolas" w:cs="Courier New"/>
          <w:color w:val="212529"/>
          <w:sz w:val="20"/>
          <w:szCs w:val="20"/>
          <w:lang w:eastAsia="tr-TR"/>
        </w:rPr>
        <w:t xml:space="preserve"> rowspan="2"&gt;Tuesday&lt;/td&gt;</w:t>
      </w:r>
    </w:p>
    <w:p w14:paraId="16566055"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td</w:t>
      </w:r>
      <w:proofErr w:type="gramEnd"/>
      <w:r w:rsidRPr="00C3363B">
        <w:rPr>
          <w:rFonts w:ascii="Consolas" w:eastAsia="Times New Roman" w:hAnsi="Consolas" w:cs="Courier New"/>
          <w:color w:val="212529"/>
          <w:sz w:val="20"/>
          <w:szCs w:val="20"/>
          <w:lang w:eastAsia="tr-TR"/>
        </w:rPr>
        <w:t>&gt;Maven&lt;/td&gt;</w:t>
      </w:r>
    </w:p>
    <w:p w14:paraId="0ABA590D"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td</w:t>
      </w:r>
      <w:proofErr w:type="gramEnd"/>
      <w:r w:rsidRPr="00C3363B">
        <w:rPr>
          <w:rFonts w:ascii="Consolas" w:eastAsia="Times New Roman" w:hAnsi="Consolas" w:cs="Courier New"/>
          <w:color w:val="212529"/>
          <w:sz w:val="20"/>
          <w:szCs w:val="20"/>
          <w:lang w:eastAsia="tr-TR"/>
        </w:rPr>
        <w:t>&gt;Gradle&lt;/td&gt;</w:t>
      </w:r>
    </w:p>
    <w:p w14:paraId="29F6F5BB"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&lt;/tr&gt;</w:t>
      </w:r>
    </w:p>
    <w:p w14:paraId="023DCEA5" w14:textId="74EBA6D0"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tr</w:t>
      </w:r>
      <w:proofErr w:type="gramEnd"/>
      <w:r w:rsidRPr="00C3363B">
        <w:rPr>
          <w:rFonts w:ascii="Consolas" w:eastAsia="Times New Roman" w:hAnsi="Consolas" w:cs="Courier New"/>
          <w:color w:val="212529"/>
          <w:sz w:val="20"/>
          <w:szCs w:val="20"/>
          <w:lang w:eastAsia="tr-TR"/>
        </w:rPr>
        <w:t>&gt;</w:t>
      </w:r>
    </w:p>
    <w:p w14:paraId="182D3CE7"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w:t>
      </w:r>
      <w:proofErr w:type="gramStart"/>
      <w:r w:rsidRPr="00C3363B">
        <w:rPr>
          <w:rFonts w:ascii="Consolas" w:eastAsia="Times New Roman" w:hAnsi="Consolas" w:cs="Courier New"/>
          <w:color w:val="212529"/>
          <w:sz w:val="20"/>
          <w:szCs w:val="20"/>
          <w:lang w:eastAsia="tr-TR"/>
        </w:rPr>
        <w:t>td</w:t>
      </w:r>
      <w:proofErr w:type="gramEnd"/>
      <w:r w:rsidRPr="00C3363B">
        <w:rPr>
          <w:rFonts w:ascii="Consolas" w:eastAsia="Times New Roman" w:hAnsi="Consolas" w:cs="Courier New"/>
          <w:color w:val="212529"/>
          <w:sz w:val="20"/>
          <w:szCs w:val="20"/>
          <w:lang w:eastAsia="tr-TR"/>
        </w:rPr>
        <w:t>&gt;HTML&lt;/td&gt;</w:t>
      </w:r>
    </w:p>
    <w:p w14:paraId="1A861CCD"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&lt;td&gt;CSS&lt;/td&gt;</w:t>
      </w:r>
    </w:p>
    <w:p w14:paraId="260B9567" w14:textId="3F99955C"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&lt;/tr&gt;</w:t>
      </w:r>
    </w:p>
    <w:p w14:paraId="256F5B59"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&lt;/table&gt;</w:t>
      </w:r>
    </w:p>
    <w:p w14:paraId="3C103163" w14:textId="77777777"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363B">
        <w:rPr>
          <w:rFonts w:ascii="Consolas" w:eastAsia="Times New Roman" w:hAnsi="Consolas" w:cs="Courier New"/>
          <w:color w:val="212529"/>
          <w:sz w:val="20"/>
          <w:szCs w:val="20"/>
          <w:lang w:eastAsia="tr-TR"/>
        </w:rPr>
        <w:t xml:space="preserve">   &lt;/body&gt;</w:t>
      </w:r>
    </w:p>
    <w:p w14:paraId="54436474" w14:textId="4098B92A" w:rsidR="00C3363B" w:rsidRPr="00C3363B" w:rsidRDefault="00C3363B" w:rsidP="00C3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C3363B">
        <w:rPr>
          <w:rFonts w:ascii="Consolas" w:eastAsia="Times New Roman" w:hAnsi="Consolas" w:cs="Courier New"/>
          <w:color w:val="212529"/>
          <w:sz w:val="20"/>
          <w:szCs w:val="20"/>
          <w:lang w:eastAsia="tr-TR"/>
        </w:rPr>
        <w:t>&lt;/html&gt;</w:t>
      </w:r>
    </w:p>
    <w:p w14:paraId="79EF100A" w14:textId="4EB57756" w:rsidR="00C3363B" w:rsidRDefault="00C3363B"/>
    <w:p w14:paraId="22AFF9F5" w14:textId="54150312" w:rsidR="004A3A23" w:rsidRDefault="004A3A23"/>
    <w:p w14:paraId="4523A5ED" w14:textId="03A14D84" w:rsidR="004A3A23" w:rsidRDefault="004A3A23"/>
    <w:p w14:paraId="5E278151" w14:textId="2C98DB64" w:rsidR="004A3A23" w:rsidRDefault="004A3A23"/>
    <w:p w14:paraId="7F25526E" w14:textId="55D854A0" w:rsidR="004A3A23" w:rsidRDefault="004A3A23"/>
    <w:p w14:paraId="673351F8" w14:textId="36DC7AC0" w:rsidR="004A3A23" w:rsidRDefault="004A3A23"/>
    <w:p w14:paraId="435DE18E" w14:textId="03A2DB35" w:rsidR="004A3A23" w:rsidRDefault="004A3A23"/>
    <w:p w14:paraId="19C032D5" w14:textId="7D6AE027" w:rsidR="004A3A23" w:rsidRDefault="004A3A23"/>
    <w:p w14:paraId="08264304" w14:textId="3EE593E5" w:rsidR="004A3A23" w:rsidRDefault="004A3A23"/>
    <w:p w14:paraId="46329985" w14:textId="1E384D0C" w:rsidR="004A3A23" w:rsidRDefault="004A3A23"/>
    <w:p w14:paraId="70F09501" w14:textId="77777777" w:rsidR="004A3A23" w:rsidRDefault="004A3A23"/>
    <w:p w14:paraId="31D89D9E" w14:textId="5E237363" w:rsidR="004A3A23" w:rsidRDefault="004A3A23"/>
    <w:p w14:paraId="110E97A0" w14:textId="77DB95DC" w:rsidR="004A3A23" w:rsidRDefault="004A3A23"/>
    <w:p w14:paraId="1CB2DDA5" w14:textId="32A9414A" w:rsidR="004A3A23" w:rsidRPr="004A3A23" w:rsidRDefault="004A3A23" w:rsidP="004A3A23">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4A3A23">
        <w:rPr>
          <w:rFonts w:ascii="Formular" w:eastAsia="Times New Roman" w:hAnsi="Formular" w:cs="Times New Roman"/>
          <w:color w:val="212529"/>
          <w:sz w:val="27"/>
          <w:szCs w:val="27"/>
          <w:lang w:eastAsia="tr-TR"/>
        </w:rPr>
        <w:lastRenderedPageBreak/>
        <w:t>Align Attribute</w:t>
      </w:r>
    </w:p>
    <w:p w14:paraId="14EDB452" w14:textId="2C5F333C" w:rsidR="004A3A23" w:rsidRPr="004A3A23" w:rsidRDefault="00C343CD" w:rsidP="004A3A23">
      <w:pPr>
        <w:numPr>
          <w:ilvl w:val="0"/>
          <w:numId w:val="25"/>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C343CD">
        <w:rPr>
          <w:highlight w:val="green"/>
        </w:rPr>
        <w:drawing>
          <wp:anchor distT="0" distB="0" distL="114300" distR="114300" simplePos="0" relativeHeight="251662336" behindDoc="1" locked="0" layoutInCell="1" allowOverlap="1" wp14:anchorId="4B338390" wp14:editId="78F46E68">
            <wp:simplePos x="0" y="0"/>
            <wp:positionH relativeFrom="column">
              <wp:posOffset>2924538</wp:posOffset>
            </wp:positionH>
            <wp:positionV relativeFrom="paragraph">
              <wp:posOffset>655955</wp:posOffset>
            </wp:positionV>
            <wp:extent cx="2593340" cy="1420495"/>
            <wp:effectExtent l="0" t="0" r="0" b="8255"/>
            <wp:wrapTight wrapText="bothSides">
              <wp:wrapPolygon edited="0">
                <wp:start x="0" y="0"/>
                <wp:lineTo x="0" y="21436"/>
                <wp:lineTo x="21420" y="21436"/>
                <wp:lineTo x="21420"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3340" cy="1420495"/>
                    </a:xfrm>
                    <a:prstGeom prst="rect">
                      <a:avLst/>
                    </a:prstGeom>
                  </pic:spPr>
                </pic:pic>
              </a:graphicData>
            </a:graphic>
            <wp14:sizeRelH relativeFrom="margin">
              <wp14:pctWidth>0</wp14:pctWidth>
            </wp14:sizeRelH>
            <wp14:sizeRelV relativeFrom="margin">
              <wp14:pctHeight>0</wp14:pctHeight>
            </wp14:sizeRelV>
          </wp:anchor>
        </w:drawing>
      </w:r>
      <w:r w:rsidR="004A3A23" w:rsidRPr="00C343CD">
        <w:rPr>
          <w:rFonts w:ascii="Formular" w:eastAsia="Times New Roman" w:hAnsi="Formular" w:cs="Times New Roman"/>
          <w:color w:val="212529"/>
          <w:sz w:val="29"/>
          <w:szCs w:val="29"/>
          <w:highlight w:val="green"/>
          <w:lang w:eastAsia="tr-TR"/>
        </w:rPr>
        <w:t>To change table or cell position, we can use the align attribute inside </w:t>
      </w:r>
      <w:r w:rsidR="004A3A23" w:rsidRPr="00C343CD">
        <w:rPr>
          <w:rFonts w:ascii="Consolas" w:eastAsia="Times New Roman" w:hAnsi="Consolas" w:cs="Courier New"/>
          <w:color w:val="FF0000"/>
          <w:sz w:val="20"/>
          <w:szCs w:val="20"/>
          <w:highlight w:val="green"/>
          <w:shd w:val="clear" w:color="auto" w:fill="F0F0F0"/>
          <w:lang w:eastAsia="tr-TR"/>
        </w:rPr>
        <w:t>&lt;table&gt;</w:t>
      </w:r>
      <w:r w:rsidR="004A3A23" w:rsidRPr="00C343CD">
        <w:rPr>
          <w:rFonts w:ascii="Formular" w:eastAsia="Times New Roman" w:hAnsi="Formular" w:cs="Times New Roman"/>
          <w:color w:val="212529"/>
          <w:sz w:val="29"/>
          <w:szCs w:val="29"/>
          <w:highlight w:val="green"/>
          <w:lang w:eastAsia="tr-TR"/>
        </w:rPr>
        <w:t> tag or </w:t>
      </w:r>
      <w:r w:rsidR="004A3A23" w:rsidRPr="00C343CD">
        <w:rPr>
          <w:rFonts w:ascii="Consolas" w:eastAsia="Times New Roman" w:hAnsi="Consolas" w:cs="Courier New"/>
          <w:color w:val="FF0000"/>
          <w:sz w:val="20"/>
          <w:szCs w:val="20"/>
          <w:highlight w:val="green"/>
          <w:shd w:val="clear" w:color="auto" w:fill="F0F0F0"/>
          <w:lang w:eastAsia="tr-TR"/>
        </w:rPr>
        <w:t>&lt;td&gt;</w:t>
      </w:r>
      <w:r w:rsidR="004A3A23" w:rsidRPr="00C343CD">
        <w:rPr>
          <w:rFonts w:ascii="Formular" w:eastAsia="Times New Roman" w:hAnsi="Formular" w:cs="Times New Roman"/>
          <w:color w:val="212529"/>
          <w:sz w:val="29"/>
          <w:szCs w:val="29"/>
          <w:highlight w:val="green"/>
          <w:lang w:eastAsia="tr-TR"/>
        </w:rPr>
        <w:t> tag.</w:t>
      </w:r>
      <w:r w:rsidR="004A3A23" w:rsidRPr="004A3A23">
        <w:rPr>
          <w:rFonts w:ascii="Formular" w:eastAsia="Times New Roman" w:hAnsi="Formular" w:cs="Times New Roman"/>
          <w:color w:val="212529"/>
          <w:sz w:val="29"/>
          <w:szCs w:val="29"/>
          <w:lang w:eastAsia="tr-TR"/>
        </w:rPr>
        <w:br/>
      </w:r>
      <w:r w:rsidR="004A3A23" w:rsidRPr="00C343CD">
        <w:rPr>
          <w:rFonts w:ascii="Consolas" w:eastAsia="Times New Roman" w:hAnsi="Consolas" w:cs="Courier New"/>
          <w:color w:val="FF0000"/>
          <w:sz w:val="20"/>
          <w:szCs w:val="20"/>
          <w:highlight w:val="green"/>
          <w:shd w:val="clear" w:color="auto" w:fill="F0F0F0"/>
          <w:lang w:eastAsia="tr-TR"/>
        </w:rPr>
        <w:t>&lt;td align="center"&gt;java&lt;/</w:t>
      </w:r>
      <w:proofErr w:type="gramStart"/>
      <w:r w:rsidR="004A3A23" w:rsidRPr="00C343CD">
        <w:rPr>
          <w:rFonts w:ascii="Consolas" w:eastAsia="Times New Roman" w:hAnsi="Consolas" w:cs="Courier New"/>
          <w:color w:val="FF0000"/>
          <w:sz w:val="20"/>
          <w:szCs w:val="20"/>
          <w:highlight w:val="green"/>
          <w:shd w:val="clear" w:color="auto" w:fill="F0F0F0"/>
          <w:lang w:eastAsia="tr-TR"/>
        </w:rPr>
        <w:t>td &gt;</w:t>
      </w:r>
      <w:proofErr w:type="gramEnd"/>
    </w:p>
    <w:p w14:paraId="7E2B7C29" w14:textId="2BEC28AC"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&lt;!DOCTYPE html&gt;</w:t>
      </w:r>
    </w:p>
    <w:p w14:paraId="654730F2" w14:textId="5FFBDA62"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&lt;</w:t>
      </w:r>
      <w:proofErr w:type="gramStart"/>
      <w:r w:rsidRPr="004A3A23">
        <w:rPr>
          <w:rFonts w:ascii="Consolas" w:eastAsia="Times New Roman" w:hAnsi="Consolas" w:cs="Courier New"/>
          <w:color w:val="212529"/>
          <w:sz w:val="20"/>
          <w:szCs w:val="20"/>
          <w:lang w:eastAsia="tr-TR"/>
        </w:rPr>
        <w:t>html</w:t>
      </w:r>
      <w:proofErr w:type="gramEnd"/>
      <w:r w:rsidRPr="004A3A23">
        <w:rPr>
          <w:rFonts w:ascii="Consolas" w:eastAsia="Times New Roman" w:hAnsi="Consolas" w:cs="Courier New"/>
          <w:color w:val="212529"/>
          <w:sz w:val="20"/>
          <w:szCs w:val="20"/>
          <w:lang w:eastAsia="tr-TR"/>
        </w:rPr>
        <w:t>&gt;</w:t>
      </w:r>
    </w:p>
    <w:p w14:paraId="772D9E16" w14:textId="4F9EB2C6"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body</w:t>
      </w:r>
      <w:proofErr w:type="gramEnd"/>
      <w:r w:rsidRPr="004A3A23">
        <w:rPr>
          <w:rFonts w:ascii="Consolas" w:eastAsia="Times New Roman" w:hAnsi="Consolas" w:cs="Courier New"/>
          <w:color w:val="212529"/>
          <w:sz w:val="20"/>
          <w:szCs w:val="20"/>
          <w:lang w:eastAsia="tr-TR"/>
        </w:rPr>
        <w:t>&gt;</w:t>
      </w:r>
    </w:p>
    <w:p w14:paraId="2C169A98" w14:textId="6D5F25BA" w:rsidR="004A3A23" w:rsidRPr="00C343CD"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lang w:eastAsia="tr-TR"/>
        </w:rPr>
      </w:pPr>
      <w:r w:rsidRPr="004A3A23">
        <w:rPr>
          <w:rFonts w:ascii="Consolas" w:eastAsia="Times New Roman" w:hAnsi="Consolas" w:cs="Courier New"/>
          <w:color w:val="212529"/>
          <w:sz w:val="20"/>
          <w:szCs w:val="20"/>
          <w:lang w:eastAsia="tr-TR"/>
        </w:rPr>
        <w:t xml:space="preserve">      </w:t>
      </w:r>
      <w:r w:rsidRPr="00C343CD">
        <w:rPr>
          <w:rFonts w:ascii="Consolas" w:eastAsia="Times New Roman" w:hAnsi="Consolas" w:cs="Courier New"/>
          <w:color w:val="212529"/>
          <w:sz w:val="20"/>
          <w:szCs w:val="20"/>
          <w:highlight w:val="yellow"/>
          <w:lang w:eastAsia="tr-TR"/>
        </w:rPr>
        <w:t>&lt;</w:t>
      </w:r>
      <w:proofErr w:type="gramStart"/>
      <w:r w:rsidRPr="00C343CD">
        <w:rPr>
          <w:rFonts w:ascii="Consolas" w:eastAsia="Times New Roman" w:hAnsi="Consolas" w:cs="Courier New"/>
          <w:color w:val="212529"/>
          <w:sz w:val="20"/>
          <w:szCs w:val="20"/>
          <w:highlight w:val="yellow"/>
          <w:lang w:eastAsia="tr-TR"/>
        </w:rPr>
        <w:t>h</w:t>
      </w:r>
      <w:proofErr w:type="gramEnd"/>
      <w:r w:rsidRPr="00C343CD">
        <w:rPr>
          <w:rFonts w:ascii="Consolas" w:eastAsia="Times New Roman" w:hAnsi="Consolas" w:cs="Courier New"/>
          <w:color w:val="212529"/>
          <w:sz w:val="20"/>
          <w:szCs w:val="20"/>
          <w:highlight w:val="yellow"/>
          <w:lang w:eastAsia="tr-TR"/>
        </w:rPr>
        <w:t>1&gt;Course Program&lt;/h1&gt;</w:t>
      </w:r>
    </w:p>
    <w:p w14:paraId="7A358292" w14:textId="6A4D1418"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highlight w:val="yellow"/>
          <w:lang w:eastAsia="tr-TR"/>
        </w:rPr>
        <w:t xml:space="preserve">      &lt;</w:t>
      </w:r>
      <w:proofErr w:type="gramStart"/>
      <w:r w:rsidRPr="00C343CD">
        <w:rPr>
          <w:rFonts w:ascii="Consolas" w:eastAsia="Times New Roman" w:hAnsi="Consolas" w:cs="Courier New"/>
          <w:color w:val="212529"/>
          <w:sz w:val="20"/>
          <w:szCs w:val="20"/>
          <w:highlight w:val="yellow"/>
          <w:lang w:eastAsia="tr-TR"/>
        </w:rPr>
        <w:t>table</w:t>
      </w:r>
      <w:proofErr w:type="gramEnd"/>
      <w:r w:rsidRPr="00C343CD">
        <w:rPr>
          <w:rFonts w:ascii="Consolas" w:eastAsia="Times New Roman" w:hAnsi="Consolas" w:cs="Courier New"/>
          <w:color w:val="212529"/>
          <w:sz w:val="20"/>
          <w:szCs w:val="20"/>
          <w:highlight w:val="yellow"/>
          <w:lang w:eastAsia="tr-TR"/>
        </w:rPr>
        <w:t xml:space="preserve"> border="1"&gt;</w:t>
      </w:r>
    </w:p>
    <w:p w14:paraId="71DF1492" w14:textId="293E1233"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tr</w:t>
      </w:r>
      <w:proofErr w:type="gramEnd"/>
      <w:r w:rsidRPr="004A3A23">
        <w:rPr>
          <w:rFonts w:ascii="Consolas" w:eastAsia="Times New Roman" w:hAnsi="Consolas" w:cs="Courier New"/>
          <w:color w:val="212529"/>
          <w:sz w:val="20"/>
          <w:szCs w:val="20"/>
          <w:lang w:eastAsia="tr-TR"/>
        </w:rPr>
        <w:t>&gt;</w:t>
      </w:r>
    </w:p>
    <w:p w14:paraId="162516DC" w14:textId="2345398D"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th</w:t>
      </w:r>
      <w:proofErr w:type="gramEnd"/>
      <w:r w:rsidRPr="004A3A23">
        <w:rPr>
          <w:rFonts w:ascii="Consolas" w:eastAsia="Times New Roman" w:hAnsi="Consolas" w:cs="Courier New"/>
          <w:color w:val="212529"/>
          <w:sz w:val="20"/>
          <w:szCs w:val="20"/>
          <w:lang w:eastAsia="tr-TR"/>
        </w:rPr>
        <w:t>&gt;Day&lt;/th&gt;</w:t>
      </w:r>
    </w:p>
    <w:p w14:paraId="27EAA61A" w14:textId="004FA35F"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th</w:t>
      </w:r>
      <w:proofErr w:type="gramEnd"/>
      <w:r w:rsidRPr="004A3A23">
        <w:rPr>
          <w:rFonts w:ascii="Consolas" w:eastAsia="Times New Roman" w:hAnsi="Consolas" w:cs="Courier New"/>
          <w:color w:val="212529"/>
          <w:sz w:val="20"/>
          <w:szCs w:val="20"/>
          <w:lang w:eastAsia="tr-TR"/>
        </w:rPr>
        <w:t>&gt;Lesson-1&lt;/th&gt;</w:t>
      </w:r>
    </w:p>
    <w:p w14:paraId="6FF3056A" w14:textId="15777D3E"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th</w:t>
      </w:r>
      <w:proofErr w:type="gramEnd"/>
      <w:r w:rsidRPr="004A3A23">
        <w:rPr>
          <w:rFonts w:ascii="Consolas" w:eastAsia="Times New Roman" w:hAnsi="Consolas" w:cs="Courier New"/>
          <w:color w:val="212529"/>
          <w:sz w:val="20"/>
          <w:szCs w:val="20"/>
          <w:lang w:eastAsia="tr-TR"/>
        </w:rPr>
        <w:t>&gt;Lesson-2&lt;/th&gt;</w:t>
      </w:r>
    </w:p>
    <w:p w14:paraId="5923A8C5" w14:textId="42ABE59A"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&lt;/tr&gt;</w:t>
      </w:r>
    </w:p>
    <w:p w14:paraId="480E71BF" w14:textId="5542B049" w:rsidR="004A3A23" w:rsidRPr="00C343CD"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green"/>
          <w:lang w:eastAsia="tr-TR"/>
        </w:rPr>
      </w:pPr>
      <w:r w:rsidRPr="004A3A23">
        <w:rPr>
          <w:rFonts w:ascii="Consolas" w:eastAsia="Times New Roman" w:hAnsi="Consolas" w:cs="Courier New"/>
          <w:color w:val="212529"/>
          <w:sz w:val="20"/>
          <w:szCs w:val="20"/>
          <w:lang w:eastAsia="tr-TR"/>
        </w:rPr>
        <w:t xml:space="preserve">         </w:t>
      </w:r>
      <w:r w:rsidRPr="00C343CD">
        <w:rPr>
          <w:rFonts w:ascii="Consolas" w:eastAsia="Times New Roman" w:hAnsi="Consolas" w:cs="Courier New"/>
          <w:color w:val="212529"/>
          <w:sz w:val="20"/>
          <w:szCs w:val="20"/>
          <w:highlight w:val="green"/>
          <w:lang w:eastAsia="tr-TR"/>
        </w:rPr>
        <w:t>&lt;</w:t>
      </w:r>
      <w:proofErr w:type="gramStart"/>
      <w:r w:rsidRPr="00C343CD">
        <w:rPr>
          <w:rFonts w:ascii="Consolas" w:eastAsia="Times New Roman" w:hAnsi="Consolas" w:cs="Courier New"/>
          <w:color w:val="212529"/>
          <w:sz w:val="20"/>
          <w:szCs w:val="20"/>
          <w:highlight w:val="green"/>
          <w:lang w:eastAsia="tr-TR"/>
        </w:rPr>
        <w:t>tr</w:t>
      </w:r>
      <w:proofErr w:type="gramEnd"/>
      <w:r w:rsidRPr="00C343CD">
        <w:rPr>
          <w:rFonts w:ascii="Consolas" w:eastAsia="Times New Roman" w:hAnsi="Consolas" w:cs="Courier New"/>
          <w:color w:val="212529"/>
          <w:sz w:val="20"/>
          <w:szCs w:val="20"/>
          <w:highlight w:val="green"/>
          <w:lang w:eastAsia="tr-TR"/>
        </w:rPr>
        <w:t>&gt;</w:t>
      </w:r>
    </w:p>
    <w:p w14:paraId="6D2E809B" w14:textId="400D024C" w:rsidR="004A3A23" w:rsidRPr="00C343CD"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green"/>
          <w:lang w:eastAsia="tr-TR"/>
        </w:rPr>
      </w:pPr>
      <w:r w:rsidRPr="00C343CD">
        <w:rPr>
          <w:rFonts w:ascii="Consolas" w:eastAsia="Times New Roman" w:hAnsi="Consolas" w:cs="Courier New"/>
          <w:color w:val="212529"/>
          <w:sz w:val="20"/>
          <w:szCs w:val="20"/>
          <w:highlight w:val="green"/>
          <w:lang w:eastAsia="tr-TR"/>
        </w:rPr>
        <w:t xml:space="preserve">            &lt;</w:t>
      </w:r>
      <w:proofErr w:type="gramStart"/>
      <w:r w:rsidRPr="00C343CD">
        <w:rPr>
          <w:rFonts w:ascii="Consolas" w:eastAsia="Times New Roman" w:hAnsi="Consolas" w:cs="Courier New"/>
          <w:color w:val="212529"/>
          <w:sz w:val="20"/>
          <w:szCs w:val="20"/>
          <w:highlight w:val="green"/>
          <w:lang w:eastAsia="tr-TR"/>
        </w:rPr>
        <w:t>td</w:t>
      </w:r>
      <w:proofErr w:type="gramEnd"/>
      <w:r w:rsidRPr="00C343CD">
        <w:rPr>
          <w:rFonts w:ascii="Consolas" w:eastAsia="Times New Roman" w:hAnsi="Consolas" w:cs="Courier New"/>
          <w:color w:val="212529"/>
          <w:sz w:val="20"/>
          <w:szCs w:val="20"/>
          <w:highlight w:val="green"/>
          <w:lang w:eastAsia="tr-TR"/>
        </w:rPr>
        <w:t>&gt;Monday&lt;/td&gt;</w:t>
      </w:r>
    </w:p>
    <w:p w14:paraId="2C089A71" w14:textId="52503203" w:rsidR="004A3A23" w:rsidRPr="00C343CD"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green"/>
          <w:lang w:eastAsia="tr-TR"/>
        </w:rPr>
      </w:pPr>
      <w:r w:rsidRPr="00C343CD">
        <w:rPr>
          <w:rFonts w:ascii="Consolas" w:eastAsia="Times New Roman" w:hAnsi="Consolas" w:cs="Courier New"/>
          <w:color w:val="212529"/>
          <w:sz w:val="20"/>
          <w:szCs w:val="20"/>
          <w:highlight w:val="green"/>
          <w:lang w:eastAsia="tr-TR"/>
        </w:rPr>
        <w:t xml:space="preserve">            &lt;</w:t>
      </w:r>
      <w:proofErr w:type="gramStart"/>
      <w:r w:rsidRPr="00C343CD">
        <w:rPr>
          <w:rFonts w:ascii="Consolas" w:eastAsia="Times New Roman" w:hAnsi="Consolas" w:cs="Courier New"/>
          <w:color w:val="212529"/>
          <w:sz w:val="20"/>
          <w:szCs w:val="20"/>
          <w:highlight w:val="green"/>
          <w:lang w:eastAsia="tr-TR"/>
        </w:rPr>
        <w:t>td</w:t>
      </w:r>
      <w:proofErr w:type="gramEnd"/>
      <w:r w:rsidRPr="00C343CD">
        <w:rPr>
          <w:rFonts w:ascii="Consolas" w:eastAsia="Times New Roman" w:hAnsi="Consolas" w:cs="Courier New"/>
          <w:color w:val="212529"/>
          <w:sz w:val="20"/>
          <w:szCs w:val="20"/>
          <w:highlight w:val="green"/>
          <w:lang w:eastAsia="tr-TR"/>
        </w:rPr>
        <w:t xml:space="preserve"> align="center" colspan="2" &gt;Java&lt;/td&gt; </w:t>
      </w:r>
    </w:p>
    <w:p w14:paraId="6119BCB0" w14:textId="4BC1CC6B"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highlight w:val="green"/>
          <w:lang w:eastAsia="tr-TR"/>
        </w:rPr>
        <w:t xml:space="preserve">         &lt;/tr&gt;</w:t>
      </w:r>
    </w:p>
    <w:p w14:paraId="33688B66" w14:textId="35EAA54C"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tr</w:t>
      </w:r>
      <w:proofErr w:type="gramEnd"/>
      <w:r w:rsidRPr="004A3A23">
        <w:rPr>
          <w:rFonts w:ascii="Consolas" w:eastAsia="Times New Roman" w:hAnsi="Consolas" w:cs="Courier New"/>
          <w:color w:val="212529"/>
          <w:sz w:val="20"/>
          <w:szCs w:val="20"/>
          <w:lang w:eastAsia="tr-TR"/>
        </w:rPr>
        <w:t>&gt;</w:t>
      </w:r>
    </w:p>
    <w:p w14:paraId="4CB88B44"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td</w:t>
      </w:r>
      <w:proofErr w:type="gramEnd"/>
      <w:r w:rsidRPr="004A3A23">
        <w:rPr>
          <w:rFonts w:ascii="Consolas" w:eastAsia="Times New Roman" w:hAnsi="Consolas" w:cs="Courier New"/>
          <w:color w:val="212529"/>
          <w:sz w:val="20"/>
          <w:szCs w:val="20"/>
          <w:lang w:eastAsia="tr-TR"/>
        </w:rPr>
        <w:t>&gt;Tuesday&lt;/td&gt;</w:t>
      </w:r>
    </w:p>
    <w:p w14:paraId="5EC386EB"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td</w:t>
      </w:r>
      <w:proofErr w:type="gramEnd"/>
      <w:r w:rsidRPr="004A3A23">
        <w:rPr>
          <w:rFonts w:ascii="Consolas" w:eastAsia="Times New Roman" w:hAnsi="Consolas" w:cs="Courier New"/>
          <w:color w:val="212529"/>
          <w:sz w:val="20"/>
          <w:szCs w:val="20"/>
          <w:lang w:eastAsia="tr-TR"/>
        </w:rPr>
        <w:t>&gt;Maven&lt;/td&gt;</w:t>
      </w:r>
    </w:p>
    <w:p w14:paraId="0E1BCFB3"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td</w:t>
      </w:r>
      <w:proofErr w:type="gramEnd"/>
      <w:r w:rsidRPr="004A3A23">
        <w:rPr>
          <w:rFonts w:ascii="Consolas" w:eastAsia="Times New Roman" w:hAnsi="Consolas" w:cs="Courier New"/>
          <w:color w:val="212529"/>
          <w:sz w:val="20"/>
          <w:szCs w:val="20"/>
          <w:lang w:eastAsia="tr-TR"/>
        </w:rPr>
        <w:t>&gt;Gradle&lt;/td&gt;</w:t>
      </w:r>
    </w:p>
    <w:p w14:paraId="5BFBAFD6" w14:textId="10CC2BFB"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&lt;/tr&gt;</w:t>
      </w:r>
    </w:p>
    <w:p w14:paraId="61958C37"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tr</w:t>
      </w:r>
      <w:proofErr w:type="gramEnd"/>
      <w:r w:rsidRPr="004A3A23">
        <w:rPr>
          <w:rFonts w:ascii="Consolas" w:eastAsia="Times New Roman" w:hAnsi="Consolas" w:cs="Courier New"/>
          <w:color w:val="212529"/>
          <w:sz w:val="20"/>
          <w:szCs w:val="20"/>
          <w:lang w:eastAsia="tr-TR"/>
        </w:rPr>
        <w:t>&gt;</w:t>
      </w:r>
    </w:p>
    <w:p w14:paraId="41311444"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td</w:t>
      </w:r>
      <w:proofErr w:type="gramEnd"/>
      <w:r w:rsidRPr="004A3A23">
        <w:rPr>
          <w:rFonts w:ascii="Consolas" w:eastAsia="Times New Roman" w:hAnsi="Consolas" w:cs="Courier New"/>
          <w:color w:val="212529"/>
          <w:sz w:val="20"/>
          <w:szCs w:val="20"/>
          <w:lang w:eastAsia="tr-TR"/>
        </w:rPr>
        <w:t>&gt;Wednesday&lt;/td&gt;</w:t>
      </w:r>
    </w:p>
    <w:p w14:paraId="12E338F7" w14:textId="430ADCDD"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w:t>
      </w:r>
      <w:proofErr w:type="gramStart"/>
      <w:r w:rsidRPr="004A3A23">
        <w:rPr>
          <w:rFonts w:ascii="Consolas" w:eastAsia="Times New Roman" w:hAnsi="Consolas" w:cs="Courier New"/>
          <w:color w:val="212529"/>
          <w:sz w:val="20"/>
          <w:szCs w:val="20"/>
          <w:lang w:eastAsia="tr-TR"/>
        </w:rPr>
        <w:t>td</w:t>
      </w:r>
      <w:proofErr w:type="gramEnd"/>
      <w:r w:rsidRPr="004A3A23">
        <w:rPr>
          <w:rFonts w:ascii="Consolas" w:eastAsia="Times New Roman" w:hAnsi="Consolas" w:cs="Courier New"/>
          <w:color w:val="212529"/>
          <w:sz w:val="20"/>
          <w:szCs w:val="20"/>
          <w:lang w:eastAsia="tr-TR"/>
        </w:rPr>
        <w:t>&gt;HTML&lt;/td&gt;</w:t>
      </w:r>
    </w:p>
    <w:p w14:paraId="320D216A"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&lt;td&gt;CSS&lt;/td&gt;</w:t>
      </w:r>
    </w:p>
    <w:p w14:paraId="3CC7B680"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&lt;/tr&gt;</w:t>
      </w:r>
    </w:p>
    <w:p w14:paraId="54B121EB" w14:textId="6213DB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&lt;/table&gt;</w:t>
      </w:r>
    </w:p>
    <w:p w14:paraId="2A6F10E9"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4A3A23">
        <w:rPr>
          <w:rFonts w:ascii="Consolas" w:eastAsia="Times New Roman" w:hAnsi="Consolas" w:cs="Courier New"/>
          <w:color w:val="212529"/>
          <w:sz w:val="20"/>
          <w:szCs w:val="20"/>
          <w:lang w:eastAsia="tr-TR"/>
        </w:rPr>
        <w:t xml:space="preserve">   &lt;/body&gt;</w:t>
      </w:r>
    </w:p>
    <w:p w14:paraId="01E87AA3" w14:textId="77777777" w:rsidR="004A3A23" w:rsidRPr="004A3A23" w:rsidRDefault="004A3A23" w:rsidP="004A3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4A3A23">
        <w:rPr>
          <w:rFonts w:ascii="Consolas" w:eastAsia="Times New Roman" w:hAnsi="Consolas" w:cs="Courier New"/>
          <w:color w:val="212529"/>
          <w:sz w:val="20"/>
          <w:szCs w:val="20"/>
          <w:lang w:eastAsia="tr-TR"/>
        </w:rPr>
        <w:t>&lt;/html&gt;</w:t>
      </w:r>
    </w:p>
    <w:p w14:paraId="3E1116BA" w14:textId="0D1F50B3" w:rsidR="004A3A23" w:rsidRDefault="004A3A23"/>
    <w:p w14:paraId="72DECDC1" w14:textId="77777777" w:rsidR="00C343CD" w:rsidRPr="00C343CD" w:rsidRDefault="00C343CD" w:rsidP="00C343CD">
      <w:pPr>
        <w:shd w:val="clear" w:color="auto" w:fill="FFFFFF"/>
        <w:spacing w:after="100" w:afterAutospacing="1" w:line="240" w:lineRule="auto"/>
        <w:outlineLvl w:val="1"/>
        <w:rPr>
          <w:rFonts w:ascii="Formular" w:eastAsia="Times New Roman" w:hAnsi="Formular" w:cs="Times New Roman"/>
          <w:color w:val="212529"/>
          <w:sz w:val="36"/>
          <w:szCs w:val="36"/>
          <w:lang w:eastAsia="tr-TR"/>
        </w:rPr>
      </w:pPr>
      <w:r w:rsidRPr="00C343CD">
        <w:rPr>
          <w:rFonts w:ascii="Formular" w:eastAsia="Times New Roman" w:hAnsi="Formular" w:cs="Times New Roman"/>
          <w:color w:val="212529"/>
          <w:sz w:val="36"/>
          <w:szCs w:val="36"/>
          <w:lang w:eastAsia="tr-TR"/>
        </w:rPr>
        <w:t>View the Lesson (HTML Images)</w:t>
      </w:r>
    </w:p>
    <w:p w14:paraId="52BAD0B9" w14:textId="77777777" w:rsidR="00C343CD" w:rsidRPr="00C343CD" w:rsidRDefault="00C343CD" w:rsidP="00C343CD">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C343CD">
        <w:rPr>
          <w:rFonts w:ascii="Formular" w:eastAsia="Times New Roman" w:hAnsi="Formular" w:cs="Times New Roman"/>
          <w:color w:val="212529"/>
          <w:sz w:val="27"/>
          <w:szCs w:val="27"/>
          <w:highlight w:val="yellow"/>
          <w:lang w:eastAsia="tr-TR"/>
        </w:rPr>
        <w:t xml:space="preserve">The </w:t>
      </w:r>
      <w:proofErr w:type="gramStart"/>
      <w:r w:rsidRPr="00C343CD">
        <w:rPr>
          <w:rFonts w:ascii="Formular" w:eastAsia="Times New Roman" w:hAnsi="Formular" w:cs="Times New Roman"/>
          <w:color w:val="212529"/>
          <w:sz w:val="27"/>
          <w:szCs w:val="27"/>
          <w:highlight w:val="yellow"/>
          <w:lang w:eastAsia="tr-TR"/>
        </w:rPr>
        <w:t>&lt; img</w:t>
      </w:r>
      <w:proofErr w:type="gramEnd"/>
      <w:r w:rsidRPr="00C343CD">
        <w:rPr>
          <w:rFonts w:ascii="Formular" w:eastAsia="Times New Roman" w:hAnsi="Formular" w:cs="Times New Roman"/>
          <w:color w:val="212529"/>
          <w:sz w:val="27"/>
          <w:szCs w:val="27"/>
          <w:highlight w:val="yellow"/>
          <w:lang w:eastAsia="tr-TR"/>
        </w:rPr>
        <w:t xml:space="preserve"> &gt; Tag</w:t>
      </w:r>
    </w:p>
    <w:p w14:paraId="63E62511" w14:textId="77777777" w:rsidR="00C343CD" w:rsidRPr="00C343CD" w:rsidRDefault="00C343CD" w:rsidP="00C343CD">
      <w:pPr>
        <w:numPr>
          <w:ilvl w:val="0"/>
          <w:numId w:val="26"/>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C343CD">
        <w:rPr>
          <w:rFonts w:ascii="Formular" w:eastAsia="Times New Roman" w:hAnsi="Formular" w:cs="Times New Roman"/>
          <w:color w:val="212529"/>
          <w:sz w:val="29"/>
          <w:szCs w:val="29"/>
          <w:lang w:eastAsia="tr-TR"/>
        </w:rPr>
        <w:t>We can improve the design of a web page by adding images.</w:t>
      </w:r>
    </w:p>
    <w:p w14:paraId="0F28F18B" w14:textId="77777777" w:rsidR="00C343CD" w:rsidRPr="00C343CD" w:rsidRDefault="00C343CD" w:rsidP="00C343CD">
      <w:pPr>
        <w:numPr>
          <w:ilvl w:val="0"/>
          <w:numId w:val="26"/>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C343CD">
        <w:rPr>
          <w:rFonts w:ascii="Formular" w:eastAsia="Times New Roman" w:hAnsi="Formular" w:cs="Times New Roman"/>
          <w:color w:val="212529"/>
          <w:sz w:val="29"/>
          <w:szCs w:val="29"/>
          <w:highlight w:val="yellow"/>
          <w:lang w:eastAsia="tr-TR"/>
        </w:rPr>
        <w:t>The </w:t>
      </w:r>
      <w:r w:rsidRPr="00174443">
        <w:rPr>
          <w:rFonts w:ascii="Consolas" w:eastAsia="Times New Roman" w:hAnsi="Consolas" w:cs="Courier New"/>
          <w:color w:val="FF0000"/>
          <w:sz w:val="20"/>
          <w:szCs w:val="20"/>
          <w:highlight w:val="yellow"/>
          <w:shd w:val="clear" w:color="auto" w:fill="F0F0F0"/>
          <w:lang w:eastAsia="tr-TR"/>
        </w:rPr>
        <w:t>&lt;img&gt;</w:t>
      </w:r>
      <w:r w:rsidRPr="00C343CD">
        <w:rPr>
          <w:rFonts w:ascii="Formular" w:eastAsia="Times New Roman" w:hAnsi="Formular" w:cs="Times New Roman"/>
          <w:color w:val="212529"/>
          <w:sz w:val="29"/>
          <w:szCs w:val="29"/>
          <w:highlight w:val="yellow"/>
          <w:lang w:eastAsia="tr-TR"/>
        </w:rPr>
        <w:t> tag is used to define an image</w:t>
      </w:r>
      <w:r w:rsidRPr="00C343CD">
        <w:rPr>
          <w:rFonts w:ascii="Formular" w:eastAsia="Times New Roman" w:hAnsi="Formular" w:cs="Times New Roman"/>
          <w:color w:val="212529"/>
          <w:sz w:val="29"/>
          <w:szCs w:val="29"/>
          <w:lang w:eastAsia="tr-TR"/>
        </w:rPr>
        <w:t>.</w:t>
      </w:r>
    </w:p>
    <w:p w14:paraId="30C71858" w14:textId="77777777" w:rsidR="00C343CD" w:rsidRPr="00C343CD" w:rsidRDefault="00C343CD" w:rsidP="00C343CD">
      <w:pPr>
        <w:numPr>
          <w:ilvl w:val="0"/>
          <w:numId w:val="26"/>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C343CD">
        <w:rPr>
          <w:rFonts w:ascii="Formular" w:eastAsia="Times New Roman" w:hAnsi="Formular" w:cs="Times New Roman"/>
          <w:color w:val="212529"/>
          <w:sz w:val="29"/>
          <w:szCs w:val="29"/>
          <w:highlight w:val="yellow"/>
          <w:lang w:eastAsia="tr-TR"/>
        </w:rPr>
        <w:t>The </w:t>
      </w:r>
      <w:r w:rsidRPr="00174443">
        <w:rPr>
          <w:rFonts w:ascii="Consolas" w:eastAsia="Times New Roman" w:hAnsi="Consolas" w:cs="Courier New"/>
          <w:color w:val="FF0000"/>
          <w:sz w:val="20"/>
          <w:szCs w:val="20"/>
          <w:highlight w:val="yellow"/>
          <w:shd w:val="clear" w:color="auto" w:fill="F0F0F0"/>
          <w:lang w:eastAsia="tr-TR"/>
        </w:rPr>
        <w:t>&lt;img&gt;</w:t>
      </w:r>
      <w:r w:rsidRPr="00C343CD">
        <w:rPr>
          <w:rFonts w:ascii="Formular" w:eastAsia="Times New Roman" w:hAnsi="Formular" w:cs="Times New Roman"/>
          <w:color w:val="212529"/>
          <w:sz w:val="29"/>
          <w:szCs w:val="29"/>
          <w:highlight w:val="yellow"/>
          <w:lang w:eastAsia="tr-TR"/>
        </w:rPr>
        <w:t> tag is empty</w:t>
      </w:r>
      <w:r w:rsidRPr="00C343CD">
        <w:rPr>
          <w:rFonts w:ascii="Formular" w:eastAsia="Times New Roman" w:hAnsi="Formular" w:cs="Times New Roman"/>
          <w:color w:val="212529"/>
          <w:sz w:val="29"/>
          <w:szCs w:val="29"/>
          <w:lang w:eastAsia="tr-TR"/>
        </w:rPr>
        <w:t xml:space="preserve">. It means that </w:t>
      </w:r>
      <w:r w:rsidRPr="00C343CD">
        <w:rPr>
          <w:rFonts w:ascii="Formular" w:eastAsia="Times New Roman" w:hAnsi="Formular" w:cs="Times New Roman"/>
          <w:color w:val="212529"/>
          <w:sz w:val="29"/>
          <w:szCs w:val="29"/>
          <w:highlight w:val="green"/>
          <w:lang w:eastAsia="tr-TR"/>
        </w:rPr>
        <w:t>it does not have a closing tag</w:t>
      </w:r>
      <w:r w:rsidRPr="00C343CD">
        <w:rPr>
          <w:rFonts w:ascii="Formular" w:eastAsia="Times New Roman" w:hAnsi="Formular" w:cs="Times New Roman"/>
          <w:color w:val="212529"/>
          <w:sz w:val="29"/>
          <w:szCs w:val="29"/>
          <w:lang w:eastAsia="tr-TR"/>
        </w:rPr>
        <w:t>.</w:t>
      </w:r>
    </w:p>
    <w:p w14:paraId="60FDC04F" w14:textId="77777777" w:rsidR="00C343CD" w:rsidRPr="00C343CD" w:rsidRDefault="00C343CD" w:rsidP="00C343CD">
      <w:pPr>
        <w:numPr>
          <w:ilvl w:val="0"/>
          <w:numId w:val="26"/>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cyan"/>
          <w:lang w:eastAsia="tr-TR"/>
        </w:rPr>
      </w:pPr>
      <w:r w:rsidRPr="00C343CD">
        <w:rPr>
          <w:rFonts w:ascii="Formular" w:eastAsia="Times New Roman" w:hAnsi="Formular" w:cs="Times New Roman"/>
          <w:color w:val="212529"/>
          <w:sz w:val="29"/>
          <w:szCs w:val="29"/>
          <w:lang w:eastAsia="tr-TR"/>
        </w:rPr>
        <w:t>The </w:t>
      </w:r>
      <w:r w:rsidRPr="00174443">
        <w:rPr>
          <w:rFonts w:ascii="Formular" w:eastAsia="Times New Roman" w:hAnsi="Formular" w:cs="Times New Roman"/>
          <w:b/>
          <w:bCs/>
          <w:color w:val="212529"/>
          <w:sz w:val="29"/>
          <w:szCs w:val="29"/>
          <w:highlight w:val="cyan"/>
          <w:lang w:eastAsia="tr-TR"/>
        </w:rPr>
        <w:t>src</w:t>
      </w:r>
      <w:r w:rsidRPr="00C343CD">
        <w:rPr>
          <w:rFonts w:ascii="Formular" w:eastAsia="Times New Roman" w:hAnsi="Formular" w:cs="Times New Roman"/>
          <w:color w:val="212529"/>
          <w:sz w:val="29"/>
          <w:szCs w:val="29"/>
          <w:highlight w:val="cyan"/>
          <w:lang w:eastAsia="tr-TR"/>
        </w:rPr>
        <w:t> attribute allows us to specify the web address (URL) of the image and it is mandatory.</w:t>
      </w:r>
    </w:p>
    <w:p w14:paraId="1F9CBDEC" w14:textId="77777777"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2B6DF27F" w14:textId="77777777"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002145EE" w14:textId="44E5F7E6" w:rsidR="00174443" w:rsidRDefault="00174443" w:rsidP="00174443">
      <w:pPr>
        <w:pStyle w:val="Balk1"/>
        <w:shd w:val="clear" w:color="auto" w:fill="FFFFFF"/>
        <w:spacing w:before="0"/>
        <w:rPr>
          <w:rFonts w:ascii="Formular" w:hAnsi="Formular"/>
          <w:color w:val="4A1E1E"/>
        </w:rPr>
      </w:pPr>
      <w:r>
        <w:rPr>
          <w:rFonts w:ascii="Formular" w:hAnsi="Formular"/>
          <w:b/>
          <w:bCs/>
          <w:color w:val="4A1E1E"/>
        </w:rPr>
        <w:t>HTML Image</w:t>
      </w:r>
    </w:p>
    <w:p w14:paraId="02585C72" w14:textId="70509A63"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Pr>
          <w:noProof/>
        </w:rPr>
        <w:drawing>
          <wp:anchor distT="0" distB="0" distL="114300" distR="114300" simplePos="0" relativeHeight="251665408" behindDoc="1" locked="0" layoutInCell="1" allowOverlap="1" wp14:anchorId="22281A0A" wp14:editId="11622DCF">
            <wp:simplePos x="0" y="0"/>
            <wp:positionH relativeFrom="column">
              <wp:posOffset>0</wp:posOffset>
            </wp:positionH>
            <wp:positionV relativeFrom="paragraph">
              <wp:posOffset>48079</wp:posOffset>
            </wp:positionV>
            <wp:extent cx="2482215" cy="497840"/>
            <wp:effectExtent l="0" t="0" r="0" b="0"/>
            <wp:wrapTight wrapText="bothSides">
              <wp:wrapPolygon edited="0">
                <wp:start x="663" y="0"/>
                <wp:lineTo x="0" y="1653"/>
                <wp:lineTo x="0" y="19837"/>
                <wp:lineTo x="663" y="20663"/>
                <wp:lineTo x="19727" y="20663"/>
                <wp:lineTo x="19893" y="20663"/>
                <wp:lineTo x="21053" y="13224"/>
                <wp:lineTo x="21384" y="5786"/>
                <wp:lineTo x="21384" y="2480"/>
                <wp:lineTo x="2652" y="0"/>
                <wp:lineTo x="663" y="0"/>
              </wp:wrapPolygon>
            </wp:wrapTight>
            <wp:docPr id="14" name="Resim 14" descr="https://clarusway.com/wp-content/uploads/2019/12/cw_sonk%C3%BC%C3%A7%C3%B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larusway.com/wp-content/uploads/2019/12/cw_sonk%C3%BC%C3%A7%C3%BCk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215" cy="497840"/>
                    </a:xfrm>
                    <a:prstGeom prst="rect">
                      <a:avLst/>
                    </a:prstGeom>
                    <a:noFill/>
                    <a:ln>
                      <a:noFill/>
                    </a:ln>
                  </pic:spPr>
                </pic:pic>
              </a:graphicData>
            </a:graphic>
          </wp:anchor>
        </w:drawing>
      </w:r>
    </w:p>
    <w:p w14:paraId="1A3BC6A4" w14:textId="6C66A10C"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74D884E7" w14:textId="77777777"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1C37E6B3" w14:textId="5BCD5C09"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612A9B54" w14:textId="77777777"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2255C422" w14:textId="4F48CCE3"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Pr>
          <w:noProof/>
        </w:rPr>
        <w:lastRenderedPageBreak/>
        <w:drawing>
          <wp:anchor distT="0" distB="0" distL="114300" distR="114300" simplePos="0" relativeHeight="251663360" behindDoc="1" locked="0" layoutInCell="1" allowOverlap="1" wp14:anchorId="0ABEAA06" wp14:editId="24CB7D82">
            <wp:simplePos x="0" y="0"/>
            <wp:positionH relativeFrom="column">
              <wp:posOffset>2723696</wp:posOffset>
            </wp:positionH>
            <wp:positionV relativeFrom="paragraph">
              <wp:posOffset>133713</wp:posOffset>
            </wp:positionV>
            <wp:extent cx="2482215" cy="497840"/>
            <wp:effectExtent l="0" t="0" r="0" b="0"/>
            <wp:wrapTight wrapText="bothSides">
              <wp:wrapPolygon edited="0">
                <wp:start x="663" y="0"/>
                <wp:lineTo x="0" y="1653"/>
                <wp:lineTo x="0" y="19837"/>
                <wp:lineTo x="663" y="20663"/>
                <wp:lineTo x="19727" y="20663"/>
                <wp:lineTo x="19893" y="20663"/>
                <wp:lineTo x="21053" y="13224"/>
                <wp:lineTo x="21384" y="5786"/>
                <wp:lineTo x="21384" y="2480"/>
                <wp:lineTo x="2652" y="0"/>
                <wp:lineTo x="663" y="0"/>
              </wp:wrapPolygon>
            </wp:wrapTight>
            <wp:docPr id="13" name="Resim 13" descr="https://clarusway.com/wp-content/uploads/2019/12/cw_sonk%C3%BC%C3%A7%C3%B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larusway.com/wp-content/uploads/2019/12/cw_sonk%C3%BC%C3%A7%C3%BCk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215" cy="497840"/>
                    </a:xfrm>
                    <a:prstGeom prst="rect">
                      <a:avLst/>
                    </a:prstGeom>
                    <a:noFill/>
                    <a:ln>
                      <a:noFill/>
                    </a:ln>
                  </pic:spPr>
                </pic:pic>
              </a:graphicData>
            </a:graphic>
          </wp:anchor>
        </w:drawing>
      </w:r>
    </w:p>
    <w:p w14:paraId="188B1149" w14:textId="2E9374BD" w:rsidR="00174443" w:rsidRDefault="00174443"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
    <w:p w14:paraId="01C77676" w14:textId="1CCE7B82" w:rsidR="00C343CD" w:rsidRPr="00C343CD" w:rsidRDefault="00C343CD"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lang w:eastAsia="tr-TR"/>
        </w:rPr>
        <w:t>&lt;!DOCTYPE html&gt;</w:t>
      </w:r>
    </w:p>
    <w:p w14:paraId="5C184596" w14:textId="3769CE61" w:rsidR="00C343CD" w:rsidRPr="00C343CD" w:rsidRDefault="00C343CD"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lang w:eastAsia="tr-TR"/>
        </w:rPr>
        <w:t>&lt;</w:t>
      </w:r>
      <w:proofErr w:type="gramStart"/>
      <w:r w:rsidRPr="00C343CD">
        <w:rPr>
          <w:rFonts w:ascii="Consolas" w:eastAsia="Times New Roman" w:hAnsi="Consolas" w:cs="Courier New"/>
          <w:color w:val="212529"/>
          <w:sz w:val="20"/>
          <w:szCs w:val="20"/>
          <w:lang w:eastAsia="tr-TR"/>
        </w:rPr>
        <w:t>html</w:t>
      </w:r>
      <w:proofErr w:type="gramEnd"/>
      <w:r w:rsidRPr="00C343CD">
        <w:rPr>
          <w:rFonts w:ascii="Consolas" w:eastAsia="Times New Roman" w:hAnsi="Consolas" w:cs="Courier New"/>
          <w:color w:val="212529"/>
          <w:sz w:val="20"/>
          <w:szCs w:val="20"/>
          <w:lang w:eastAsia="tr-TR"/>
        </w:rPr>
        <w:t>&gt;</w:t>
      </w:r>
    </w:p>
    <w:p w14:paraId="2A327897" w14:textId="303E7BAA" w:rsidR="00C343CD" w:rsidRPr="00C343CD" w:rsidRDefault="00C343CD"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lang w:eastAsia="tr-TR"/>
        </w:rPr>
        <w:t xml:space="preserve">   &lt;</w:t>
      </w:r>
      <w:proofErr w:type="gramStart"/>
      <w:r w:rsidRPr="00C343CD">
        <w:rPr>
          <w:rFonts w:ascii="Consolas" w:eastAsia="Times New Roman" w:hAnsi="Consolas" w:cs="Courier New"/>
          <w:color w:val="212529"/>
          <w:sz w:val="20"/>
          <w:szCs w:val="20"/>
          <w:lang w:eastAsia="tr-TR"/>
        </w:rPr>
        <w:t>body</w:t>
      </w:r>
      <w:proofErr w:type="gramEnd"/>
      <w:r w:rsidRPr="00C343CD">
        <w:rPr>
          <w:rFonts w:ascii="Consolas" w:eastAsia="Times New Roman" w:hAnsi="Consolas" w:cs="Courier New"/>
          <w:color w:val="212529"/>
          <w:sz w:val="20"/>
          <w:szCs w:val="20"/>
          <w:lang w:eastAsia="tr-TR"/>
        </w:rPr>
        <w:t>&gt;</w:t>
      </w:r>
    </w:p>
    <w:p w14:paraId="6D491551" w14:textId="48487D17" w:rsidR="00C343CD" w:rsidRPr="00C343CD" w:rsidRDefault="00C343CD"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lang w:eastAsia="tr-TR"/>
        </w:rPr>
        <w:t xml:space="preserve">      </w:t>
      </w:r>
      <w:r w:rsidRPr="00174443">
        <w:rPr>
          <w:rFonts w:ascii="Consolas" w:eastAsia="Times New Roman" w:hAnsi="Consolas" w:cs="Courier New"/>
          <w:color w:val="212529"/>
          <w:sz w:val="20"/>
          <w:szCs w:val="20"/>
          <w:highlight w:val="yellow"/>
          <w:lang w:eastAsia="tr-TR"/>
        </w:rPr>
        <w:t>&lt;</w:t>
      </w:r>
      <w:proofErr w:type="gramStart"/>
      <w:r w:rsidRPr="00174443">
        <w:rPr>
          <w:rFonts w:ascii="Consolas" w:eastAsia="Times New Roman" w:hAnsi="Consolas" w:cs="Courier New"/>
          <w:color w:val="212529"/>
          <w:sz w:val="20"/>
          <w:szCs w:val="20"/>
          <w:highlight w:val="yellow"/>
          <w:lang w:eastAsia="tr-TR"/>
        </w:rPr>
        <w:t>h</w:t>
      </w:r>
      <w:proofErr w:type="gramEnd"/>
      <w:r w:rsidRPr="00174443">
        <w:rPr>
          <w:rFonts w:ascii="Consolas" w:eastAsia="Times New Roman" w:hAnsi="Consolas" w:cs="Courier New"/>
          <w:color w:val="212529"/>
          <w:sz w:val="20"/>
          <w:szCs w:val="20"/>
          <w:highlight w:val="yellow"/>
          <w:lang w:eastAsia="tr-TR"/>
        </w:rPr>
        <w:t>1&gt;HTML Image&lt;/h1&gt;</w:t>
      </w:r>
    </w:p>
    <w:p w14:paraId="27C3A3D0" w14:textId="5D009CE5" w:rsidR="00C343CD" w:rsidRPr="00C343CD" w:rsidRDefault="00C343CD"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lang w:eastAsia="tr-TR"/>
        </w:rPr>
        <w:t xml:space="preserve">      &lt;</w:t>
      </w:r>
      <w:proofErr w:type="gramStart"/>
      <w:r w:rsidRPr="00C343CD">
        <w:rPr>
          <w:rFonts w:ascii="Consolas" w:eastAsia="Times New Roman" w:hAnsi="Consolas" w:cs="Courier New"/>
          <w:color w:val="212529"/>
          <w:sz w:val="20"/>
          <w:szCs w:val="20"/>
          <w:lang w:eastAsia="tr-TR"/>
        </w:rPr>
        <w:t>img</w:t>
      </w:r>
      <w:proofErr w:type="gramEnd"/>
      <w:r w:rsidRPr="00C343CD">
        <w:rPr>
          <w:rFonts w:ascii="Consolas" w:eastAsia="Times New Roman" w:hAnsi="Consolas" w:cs="Courier New"/>
          <w:color w:val="212529"/>
          <w:sz w:val="20"/>
          <w:szCs w:val="20"/>
          <w:lang w:eastAsia="tr-TR"/>
        </w:rPr>
        <w:t xml:space="preserve"> </w:t>
      </w:r>
      <w:r w:rsidR="00174443">
        <w:rPr>
          <w:rFonts w:ascii="Consolas" w:eastAsia="Times New Roman" w:hAnsi="Consolas" w:cs="Courier New"/>
          <w:color w:val="212529"/>
          <w:sz w:val="20"/>
          <w:szCs w:val="20"/>
          <w:lang w:eastAsia="tr-TR"/>
        </w:rPr>
        <w:t>s</w:t>
      </w:r>
      <w:r w:rsidRPr="00C343CD">
        <w:rPr>
          <w:rFonts w:ascii="Consolas" w:eastAsia="Times New Roman" w:hAnsi="Consolas" w:cs="Courier New"/>
          <w:color w:val="212529"/>
          <w:sz w:val="20"/>
          <w:szCs w:val="20"/>
          <w:lang w:eastAsia="tr-TR"/>
        </w:rPr>
        <w:t>rc="https://lms.clarusway.com/theme/image.php/boost/theme_boost/1581703952/Clarusway-LOGOTYPE"&gt;</w:t>
      </w:r>
    </w:p>
    <w:p w14:paraId="17701EE2" w14:textId="3F597497" w:rsidR="00C343CD" w:rsidRPr="00C343CD" w:rsidRDefault="00C343CD"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C343CD">
        <w:rPr>
          <w:rFonts w:ascii="Consolas" w:eastAsia="Times New Roman" w:hAnsi="Consolas" w:cs="Courier New"/>
          <w:color w:val="212529"/>
          <w:sz w:val="20"/>
          <w:szCs w:val="20"/>
          <w:lang w:eastAsia="tr-TR"/>
        </w:rPr>
        <w:t xml:space="preserve">   &lt;/body&gt;</w:t>
      </w:r>
    </w:p>
    <w:p w14:paraId="435D800B" w14:textId="6FDBC1DC" w:rsidR="00C343CD" w:rsidRPr="00C343CD" w:rsidRDefault="00C343CD" w:rsidP="00C34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C343CD">
        <w:rPr>
          <w:rFonts w:ascii="Consolas" w:eastAsia="Times New Roman" w:hAnsi="Consolas" w:cs="Courier New"/>
          <w:color w:val="212529"/>
          <w:sz w:val="20"/>
          <w:szCs w:val="20"/>
          <w:lang w:eastAsia="tr-TR"/>
        </w:rPr>
        <w:t>&lt;/html&gt;</w:t>
      </w:r>
    </w:p>
    <w:p w14:paraId="38669DF5" w14:textId="7FE39A6D" w:rsidR="00C343CD" w:rsidRDefault="00C343CD"/>
    <w:p w14:paraId="4DB902CE" w14:textId="5000064A" w:rsidR="00174443" w:rsidRPr="00174443" w:rsidRDefault="00174443" w:rsidP="00174443">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174443">
        <w:rPr>
          <w:rFonts w:ascii="Formular" w:eastAsia="Times New Roman" w:hAnsi="Formular" w:cs="Times New Roman"/>
          <w:color w:val="212529"/>
          <w:sz w:val="27"/>
          <w:szCs w:val="27"/>
          <w:highlight w:val="yellow"/>
          <w:lang w:eastAsia="tr-TR"/>
        </w:rPr>
        <w:t>The alt attribute</w:t>
      </w:r>
    </w:p>
    <w:p w14:paraId="4DAD68B6" w14:textId="7C6355F9" w:rsidR="00174443" w:rsidRPr="00174443" w:rsidRDefault="00174443" w:rsidP="00174443">
      <w:pPr>
        <w:numPr>
          <w:ilvl w:val="0"/>
          <w:numId w:val="27"/>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yellow"/>
          <w:lang w:eastAsia="tr-TR"/>
        </w:rPr>
      </w:pPr>
      <w:r w:rsidRPr="00174443">
        <w:rPr>
          <w:rFonts w:ascii="Formular" w:eastAsia="Times New Roman" w:hAnsi="Formular" w:cs="Times New Roman"/>
          <w:color w:val="212529"/>
          <w:sz w:val="29"/>
          <w:szCs w:val="29"/>
          <w:lang w:eastAsia="tr-TR"/>
        </w:rPr>
        <w:t>The </w:t>
      </w:r>
      <w:r w:rsidRPr="00174443">
        <w:rPr>
          <w:rFonts w:ascii="Formular" w:eastAsia="Times New Roman" w:hAnsi="Formular" w:cs="Times New Roman"/>
          <w:b/>
          <w:bCs/>
          <w:color w:val="212529"/>
          <w:sz w:val="29"/>
          <w:szCs w:val="29"/>
          <w:lang w:eastAsia="tr-TR"/>
        </w:rPr>
        <w:t>alt</w:t>
      </w:r>
      <w:r w:rsidRPr="00174443">
        <w:rPr>
          <w:rFonts w:ascii="Formular" w:eastAsia="Times New Roman" w:hAnsi="Formular" w:cs="Times New Roman"/>
          <w:color w:val="212529"/>
          <w:sz w:val="29"/>
          <w:szCs w:val="29"/>
          <w:lang w:eastAsia="tr-TR"/>
        </w:rPr>
        <w:t xml:space="preserve"> attribute </w:t>
      </w:r>
      <w:r w:rsidRPr="00174443">
        <w:rPr>
          <w:rFonts w:ascii="Formular" w:eastAsia="Times New Roman" w:hAnsi="Formular" w:cs="Times New Roman"/>
          <w:color w:val="212529"/>
          <w:sz w:val="29"/>
          <w:szCs w:val="29"/>
          <w:highlight w:val="yellow"/>
          <w:lang w:eastAsia="tr-TR"/>
        </w:rPr>
        <w:t>is used to provide an alternate text for an image in case the image fails to load on a web page or it is not supported by the browser, etc.</w:t>
      </w:r>
    </w:p>
    <w:p w14:paraId="1096D9B9" w14:textId="5A18082D" w:rsidR="00174443" w:rsidRPr="00174443" w:rsidRDefault="00174443" w:rsidP="00174443">
      <w:pPr>
        <w:numPr>
          <w:ilvl w:val="0"/>
          <w:numId w:val="27"/>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174443">
        <w:rPr>
          <w:rFonts w:ascii="Formular" w:eastAsia="Times New Roman" w:hAnsi="Formular" w:cs="Times New Roman"/>
          <w:color w:val="212529"/>
          <w:sz w:val="29"/>
          <w:szCs w:val="29"/>
          <w:lang w:eastAsia="tr-TR"/>
        </w:rPr>
        <w:t xml:space="preserve">Moreover, Visually impaired users browse the web via screen reading software. </w:t>
      </w:r>
      <w:proofErr w:type="gramStart"/>
      <w:r w:rsidRPr="00174443">
        <w:rPr>
          <w:rFonts w:ascii="Formular" w:eastAsia="Times New Roman" w:hAnsi="Formular" w:cs="Times New Roman"/>
          <w:color w:val="212529"/>
          <w:sz w:val="29"/>
          <w:szCs w:val="29"/>
          <w:lang w:eastAsia="tr-TR"/>
        </w:rPr>
        <w:t>the</w:t>
      </w:r>
      <w:proofErr w:type="gramEnd"/>
      <w:r w:rsidRPr="00174443">
        <w:rPr>
          <w:rFonts w:ascii="Formular" w:eastAsia="Times New Roman" w:hAnsi="Formular" w:cs="Times New Roman"/>
          <w:color w:val="212529"/>
          <w:sz w:val="29"/>
          <w:szCs w:val="29"/>
          <w:lang w:eastAsia="tr-TR"/>
        </w:rPr>
        <w:t xml:space="preserve"> screen reading software can read the text inside an alt attribute for impaired users.</w:t>
      </w:r>
    </w:p>
    <w:p w14:paraId="062B4C40" w14:textId="073A6FD8" w:rsidR="00174443" w:rsidRPr="00174443" w:rsidRDefault="007E4821" w:rsidP="00174443">
      <w:pPr>
        <w:numPr>
          <w:ilvl w:val="0"/>
          <w:numId w:val="27"/>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yellow"/>
          <w:lang w:eastAsia="tr-TR"/>
        </w:rPr>
      </w:pPr>
      <w:r w:rsidRPr="00174443">
        <w:drawing>
          <wp:anchor distT="0" distB="0" distL="114300" distR="114300" simplePos="0" relativeHeight="251666432" behindDoc="1" locked="0" layoutInCell="1" allowOverlap="1" wp14:anchorId="76374D93" wp14:editId="4D57A4AC">
            <wp:simplePos x="0" y="0"/>
            <wp:positionH relativeFrom="column">
              <wp:posOffset>2242367</wp:posOffset>
            </wp:positionH>
            <wp:positionV relativeFrom="paragraph">
              <wp:posOffset>463732</wp:posOffset>
            </wp:positionV>
            <wp:extent cx="1700530" cy="648335"/>
            <wp:effectExtent l="0" t="0" r="0" b="0"/>
            <wp:wrapTight wrapText="bothSides">
              <wp:wrapPolygon edited="0">
                <wp:start x="0" y="0"/>
                <wp:lineTo x="0" y="20944"/>
                <wp:lineTo x="21294" y="20944"/>
                <wp:lineTo x="21294" y="0"/>
                <wp:lineTo x="0"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0530" cy="648335"/>
                    </a:xfrm>
                    <a:prstGeom prst="rect">
                      <a:avLst/>
                    </a:prstGeom>
                  </pic:spPr>
                </pic:pic>
              </a:graphicData>
            </a:graphic>
            <wp14:sizeRelH relativeFrom="margin">
              <wp14:pctWidth>0</wp14:pctWidth>
            </wp14:sizeRelH>
            <wp14:sizeRelV relativeFrom="margin">
              <wp14:pctHeight>0</wp14:pctHeight>
            </wp14:sizeRelV>
          </wp:anchor>
        </w:drawing>
      </w:r>
      <w:r w:rsidR="00174443" w:rsidRPr="00174443">
        <w:rPr>
          <w:rFonts w:ascii="Formular" w:eastAsia="Times New Roman" w:hAnsi="Formular" w:cs="Times New Roman"/>
          <w:color w:val="212529"/>
          <w:sz w:val="29"/>
          <w:szCs w:val="29"/>
          <w:lang w:eastAsia="tr-TR"/>
        </w:rPr>
        <w:t xml:space="preserve">We </w:t>
      </w:r>
      <w:r w:rsidR="00174443" w:rsidRPr="00174443">
        <w:rPr>
          <w:rFonts w:ascii="Formular" w:eastAsia="Times New Roman" w:hAnsi="Formular" w:cs="Times New Roman"/>
          <w:color w:val="212529"/>
          <w:sz w:val="29"/>
          <w:szCs w:val="29"/>
          <w:highlight w:val="yellow"/>
          <w:lang w:eastAsia="tr-TR"/>
        </w:rPr>
        <w:t>should add alt attribute to the image tag just like the src attribute.</w:t>
      </w:r>
    </w:p>
    <w:p w14:paraId="4618F603" w14:textId="01ABE99F" w:rsidR="00174443" w:rsidRPr="00174443" w:rsidRDefault="00174443" w:rsidP="0017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174443">
        <w:rPr>
          <w:rFonts w:ascii="Consolas" w:eastAsia="Times New Roman" w:hAnsi="Consolas" w:cs="Courier New"/>
          <w:color w:val="212529"/>
          <w:sz w:val="20"/>
          <w:szCs w:val="20"/>
          <w:lang w:eastAsia="tr-TR"/>
        </w:rPr>
        <w:t>&lt;!DOCTYPE html&gt;</w:t>
      </w:r>
    </w:p>
    <w:p w14:paraId="46A2A4DC" w14:textId="644A1B27" w:rsidR="00174443" w:rsidRPr="00174443" w:rsidRDefault="00174443" w:rsidP="0017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174443">
        <w:rPr>
          <w:rFonts w:ascii="Consolas" w:eastAsia="Times New Roman" w:hAnsi="Consolas" w:cs="Courier New"/>
          <w:color w:val="212529"/>
          <w:sz w:val="20"/>
          <w:szCs w:val="20"/>
          <w:lang w:eastAsia="tr-TR"/>
        </w:rPr>
        <w:t>&lt;</w:t>
      </w:r>
      <w:proofErr w:type="gramStart"/>
      <w:r w:rsidRPr="00174443">
        <w:rPr>
          <w:rFonts w:ascii="Consolas" w:eastAsia="Times New Roman" w:hAnsi="Consolas" w:cs="Courier New"/>
          <w:color w:val="212529"/>
          <w:sz w:val="20"/>
          <w:szCs w:val="20"/>
          <w:lang w:eastAsia="tr-TR"/>
        </w:rPr>
        <w:t>html</w:t>
      </w:r>
      <w:proofErr w:type="gramEnd"/>
      <w:r w:rsidRPr="00174443">
        <w:rPr>
          <w:rFonts w:ascii="Consolas" w:eastAsia="Times New Roman" w:hAnsi="Consolas" w:cs="Courier New"/>
          <w:color w:val="212529"/>
          <w:sz w:val="20"/>
          <w:szCs w:val="20"/>
          <w:lang w:eastAsia="tr-TR"/>
        </w:rPr>
        <w:t>&gt;</w:t>
      </w:r>
    </w:p>
    <w:p w14:paraId="689B689B" w14:textId="11E3D8C7" w:rsidR="00174443" w:rsidRPr="00174443" w:rsidRDefault="00174443" w:rsidP="0017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174443">
        <w:rPr>
          <w:rFonts w:ascii="Consolas" w:eastAsia="Times New Roman" w:hAnsi="Consolas" w:cs="Courier New"/>
          <w:color w:val="212529"/>
          <w:sz w:val="20"/>
          <w:szCs w:val="20"/>
          <w:lang w:eastAsia="tr-TR"/>
        </w:rPr>
        <w:t xml:space="preserve">   &lt;</w:t>
      </w:r>
      <w:proofErr w:type="gramStart"/>
      <w:r w:rsidRPr="00174443">
        <w:rPr>
          <w:rFonts w:ascii="Consolas" w:eastAsia="Times New Roman" w:hAnsi="Consolas" w:cs="Courier New"/>
          <w:color w:val="212529"/>
          <w:sz w:val="20"/>
          <w:szCs w:val="20"/>
          <w:lang w:eastAsia="tr-TR"/>
        </w:rPr>
        <w:t>body</w:t>
      </w:r>
      <w:proofErr w:type="gramEnd"/>
      <w:r w:rsidRPr="00174443">
        <w:rPr>
          <w:rFonts w:ascii="Consolas" w:eastAsia="Times New Roman" w:hAnsi="Consolas" w:cs="Courier New"/>
          <w:color w:val="212529"/>
          <w:sz w:val="20"/>
          <w:szCs w:val="20"/>
          <w:lang w:eastAsia="tr-TR"/>
        </w:rPr>
        <w:t>&gt;</w:t>
      </w:r>
    </w:p>
    <w:p w14:paraId="2D08F699" w14:textId="55B54793" w:rsidR="00174443" w:rsidRPr="00174443" w:rsidRDefault="00174443" w:rsidP="0017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174443">
        <w:rPr>
          <w:rFonts w:ascii="Consolas" w:eastAsia="Times New Roman" w:hAnsi="Consolas" w:cs="Courier New"/>
          <w:color w:val="212529"/>
          <w:sz w:val="20"/>
          <w:szCs w:val="20"/>
          <w:lang w:eastAsia="tr-TR"/>
        </w:rPr>
        <w:t xml:space="preserve">      &lt;</w:t>
      </w:r>
      <w:proofErr w:type="gramStart"/>
      <w:r w:rsidRPr="00174443">
        <w:rPr>
          <w:rFonts w:ascii="Consolas" w:eastAsia="Times New Roman" w:hAnsi="Consolas" w:cs="Courier New"/>
          <w:color w:val="212529"/>
          <w:sz w:val="20"/>
          <w:szCs w:val="20"/>
          <w:lang w:eastAsia="tr-TR"/>
        </w:rPr>
        <w:t>h</w:t>
      </w:r>
      <w:proofErr w:type="gramEnd"/>
      <w:r w:rsidRPr="00174443">
        <w:rPr>
          <w:rFonts w:ascii="Consolas" w:eastAsia="Times New Roman" w:hAnsi="Consolas" w:cs="Courier New"/>
          <w:color w:val="212529"/>
          <w:sz w:val="20"/>
          <w:szCs w:val="20"/>
          <w:lang w:eastAsia="tr-TR"/>
        </w:rPr>
        <w:t>1&gt;HTML Image&lt;/h1&gt;</w:t>
      </w:r>
    </w:p>
    <w:p w14:paraId="4BE921D3" w14:textId="683135A4" w:rsidR="00174443" w:rsidRPr="00174443" w:rsidRDefault="00174443" w:rsidP="0017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174443">
        <w:rPr>
          <w:rFonts w:ascii="Consolas" w:eastAsia="Times New Roman" w:hAnsi="Consolas" w:cs="Courier New"/>
          <w:color w:val="212529"/>
          <w:sz w:val="20"/>
          <w:szCs w:val="20"/>
          <w:lang w:eastAsia="tr-TR"/>
        </w:rPr>
        <w:t xml:space="preserve">      &lt;</w:t>
      </w:r>
      <w:proofErr w:type="gramStart"/>
      <w:r w:rsidRPr="00174443">
        <w:rPr>
          <w:rFonts w:ascii="Consolas" w:eastAsia="Times New Roman" w:hAnsi="Consolas" w:cs="Courier New"/>
          <w:color w:val="212529"/>
          <w:sz w:val="20"/>
          <w:szCs w:val="20"/>
          <w:lang w:eastAsia="tr-TR"/>
        </w:rPr>
        <w:t>img</w:t>
      </w:r>
      <w:proofErr w:type="gramEnd"/>
      <w:r w:rsidRPr="00174443">
        <w:rPr>
          <w:rFonts w:ascii="Consolas" w:eastAsia="Times New Roman" w:hAnsi="Consolas" w:cs="Courier New"/>
          <w:color w:val="212529"/>
          <w:sz w:val="20"/>
          <w:szCs w:val="20"/>
          <w:lang w:eastAsia="tr-TR"/>
        </w:rPr>
        <w:t xml:space="preserve"> src="https://clarusway.comt/uploads/2019/11/ClaruswayLOGO_png100_326.png" alt="Clarusway"&gt;</w:t>
      </w:r>
    </w:p>
    <w:p w14:paraId="49C3781D" w14:textId="61F40161" w:rsidR="00174443" w:rsidRPr="00174443" w:rsidRDefault="00174443" w:rsidP="0017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174443">
        <w:rPr>
          <w:rFonts w:ascii="Consolas" w:eastAsia="Times New Roman" w:hAnsi="Consolas" w:cs="Courier New"/>
          <w:color w:val="212529"/>
          <w:sz w:val="20"/>
          <w:szCs w:val="20"/>
          <w:lang w:eastAsia="tr-TR"/>
        </w:rPr>
        <w:t xml:space="preserve">   &lt;/body&gt;</w:t>
      </w:r>
    </w:p>
    <w:p w14:paraId="6AE3CFEB" w14:textId="56AD628A" w:rsidR="00174443" w:rsidRPr="00174443" w:rsidRDefault="00174443" w:rsidP="00174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174443">
        <w:rPr>
          <w:rFonts w:ascii="Consolas" w:eastAsia="Times New Roman" w:hAnsi="Consolas" w:cs="Courier New"/>
          <w:color w:val="212529"/>
          <w:sz w:val="20"/>
          <w:szCs w:val="20"/>
          <w:lang w:eastAsia="tr-TR"/>
        </w:rPr>
        <w:t>&lt;/html&gt;</w:t>
      </w:r>
    </w:p>
    <w:p w14:paraId="57F9F726" w14:textId="42359822" w:rsidR="007E4821" w:rsidRDefault="00174443" w:rsidP="00174443">
      <w:r>
        <w:rPr>
          <w:noProof/>
        </w:rPr>
        <mc:AlternateContent>
          <mc:Choice Requires="wps">
            <w:drawing>
              <wp:inline distT="0" distB="0" distL="0" distR="0" wp14:anchorId="604B57B5" wp14:editId="1052C5A8">
                <wp:extent cx="302260" cy="302260"/>
                <wp:effectExtent l="0" t="0" r="0" b="0"/>
                <wp:docPr id="15" name="Dikdörtgen 15" descr="Clarus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98BAC" id="Dikdörtgen 15" o:spid="_x0000_s1026" alt="Clarusw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ACKRczFAgAAzQUAAA4AAAAAAAAAAAAAAAAALgIAAGRycy9lMm9Eb2MueG1sUEsBAi0AFAAGAAgA&#10;AAAhAAKdVXjZAAAAAwEAAA8AAAAAAAAAAAAAAAAAHwUAAGRycy9kb3ducmV2LnhtbFBLBQYAAAAA&#10;BAAEAPMAAAAlBgAAAAA=&#10;" filled="f" stroked="f">
                <o:lock v:ext="edit" aspectratio="t"/>
                <w10:anchorlock/>
              </v:rect>
            </w:pict>
          </mc:Fallback>
        </mc:AlternateContent>
      </w:r>
    </w:p>
    <w:p w14:paraId="5196159A" w14:textId="5FC3BDFB" w:rsidR="007E4821" w:rsidRPr="007E4821" w:rsidRDefault="007E4821" w:rsidP="007E4821">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7E4821">
        <w:rPr>
          <w:rFonts w:ascii="Formular" w:eastAsia="Times New Roman" w:hAnsi="Formular" w:cs="Times New Roman"/>
          <w:color w:val="212529"/>
          <w:sz w:val="27"/>
          <w:szCs w:val="27"/>
          <w:highlight w:val="yellow"/>
          <w:lang w:eastAsia="tr-TR"/>
        </w:rPr>
        <w:t>The width and height attributes</w:t>
      </w:r>
    </w:p>
    <w:p w14:paraId="05C786FF" w14:textId="055883E8" w:rsidR="007E4821" w:rsidRPr="007E4821" w:rsidRDefault="007E4821" w:rsidP="007E4821">
      <w:pPr>
        <w:numPr>
          <w:ilvl w:val="0"/>
          <w:numId w:val="28"/>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7E4821">
        <w:rPr>
          <w:rFonts w:ascii="Formular" w:eastAsia="Times New Roman" w:hAnsi="Formular" w:cs="Times New Roman"/>
          <w:color w:val="212529"/>
          <w:sz w:val="29"/>
          <w:szCs w:val="29"/>
          <w:lang w:eastAsia="tr-TR"/>
        </w:rPr>
        <w:t xml:space="preserve">The </w:t>
      </w:r>
      <w:r w:rsidRPr="007E4821">
        <w:rPr>
          <w:rFonts w:ascii="Formular" w:eastAsia="Times New Roman" w:hAnsi="Formular" w:cs="Times New Roman"/>
          <w:color w:val="212529"/>
          <w:sz w:val="29"/>
          <w:szCs w:val="29"/>
          <w:highlight w:val="yellow"/>
          <w:lang w:eastAsia="tr-TR"/>
        </w:rPr>
        <w:t>width and height attributes are used to resize images.</w:t>
      </w:r>
    </w:p>
    <w:p w14:paraId="52929424" w14:textId="6BB32E39"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&lt;!DOCTYPE html&gt;</w:t>
      </w:r>
    </w:p>
    <w:p w14:paraId="5C4A090F" w14:textId="345E23E4"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w:t>
      </w:r>
      <w:proofErr w:type="gramStart"/>
      <w:r w:rsidRPr="007E4821">
        <w:rPr>
          <w:rFonts w:ascii="Consolas" w:eastAsia="Times New Roman" w:hAnsi="Consolas" w:cs="Courier New"/>
          <w:color w:val="212529"/>
          <w:sz w:val="20"/>
          <w:szCs w:val="20"/>
          <w:lang w:eastAsia="tr-TR"/>
        </w:rPr>
        <w:t>html</w:t>
      </w:r>
      <w:proofErr w:type="gramEnd"/>
      <w:r w:rsidRPr="007E4821">
        <w:rPr>
          <w:rFonts w:ascii="Consolas" w:eastAsia="Times New Roman" w:hAnsi="Consolas" w:cs="Courier New"/>
          <w:color w:val="212529"/>
          <w:sz w:val="20"/>
          <w:szCs w:val="20"/>
          <w:lang w:eastAsia="tr-TR"/>
        </w:rPr>
        <w:t>&gt;</w:t>
      </w:r>
    </w:p>
    <w:p w14:paraId="1F4A7871" w14:textId="14CA9183"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body</w:t>
      </w:r>
      <w:proofErr w:type="gramEnd"/>
      <w:r w:rsidRPr="007E4821">
        <w:rPr>
          <w:rFonts w:ascii="Consolas" w:eastAsia="Times New Roman" w:hAnsi="Consolas" w:cs="Courier New"/>
          <w:color w:val="212529"/>
          <w:sz w:val="20"/>
          <w:szCs w:val="20"/>
          <w:lang w:eastAsia="tr-TR"/>
        </w:rPr>
        <w:t>&gt;</w:t>
      </w:r>
    </w:p>
    <w:p w14:paraId="06FB416C" w14:textId="705C4929"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h</w:t>
      </w:r>
      <w:proofErr w:type="gramEnd"/>
      <w:r w:rsidRPr="007E4821">
        <w:rPr>
          <w:rFonts w:ascii="Consolas" w:eastAsia="Times New Roman" w:hAnsi="Consolas" w:cs="Courier New"/>
          <w:color w:val="212529"/>
          <w:sz w:val="20"/>
          <w:szCs w:val="20"/>
          <w:lang w:eastAsia="tr-TR"/>
        </w:rPr>
        <w:t>1&gt;HTML Image&lt;/h1&gt;</w:t>
      </w:r>
    </w:p>
    <w:p w14:paraId="700992D0" w14:textId="04AADCD6"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h</w:t>
      </w:r>
      <w:proofErr w:type="gramEnd"/>
      <w:r w:rsidRPr="007E4821">
        <w:rPr>
          <w:rFonts w:ascii="Consolas" w:eastAsia="Times New Roman" w:hAnsi="Consolas" w:cs="Courier New"/>
          <w:color w:val="212529"/>
          <w:sz w:val="20"/>
          <w:szCs w:val="20"/>
          <w:lang w:eastAsia="tr-TR"/>
        </w:rPr>
        <w:t>2&gt;Clarusway&lt;/h2&gt;</w:t>
      </w:r>
    </w:p>
    <w:p w14:paraId="3A5239D0" w14:textId="5595537D"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img</w:t>
      </w:r>
      <w:proofErr w:type="gramEnd"/>
      <w:r w:rsidRPr="007E4821">
        <w:rPr>
          <w:rFonts w:ascii="Consolas" w:eastAsia="Times New Roman" w:hAnsi="Consolas" w:cs="Courier New"/>
          <w:color w:val="212529"/>
          <w:sz w:val="20"/>
          <w:szCs w:val="20"/>
          <w:lang w:eastAsia="tr-TR"/>
        </w:rPr>
        <w:t xml:space="preserve"> src="https://clarusway.com/wp-content/uploads/2019/11/ClaruswayLOGO_png100_326.png" alt="Clarusway" width="100%" height="auto"&gt;</w:t>
      </w:r>
    </w:p>
    <w:p w14:paraId="7F80AAF6" w14:textId="54AA2232"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drawing>
          <wp:anchor distT="0" distB="0" distL="114300" distR="114300" simplePos="0" relativeHeight="251667456" behindDoc="1" locked="0" layoutInCell="1" allowOverlap="1" wp14:anchorId="4ABBEE08" wp14:editId="5B0CDAE8">
            <wp:simplePos x="0" y="0"/>
            <wp:positionH relativeFrom="column">
              <wp:posOffset>1239430</wp:posOffset>
            </wp:positionH>
            <wp:positionV relativeFrom="paragraph">
              <wp:posOffset>29482</wp:posOffset>
            </wp:positionV>
            <wp:extent cx="1571624" cy="612619"/>
            <wp:effectExtent l="0" t="0" r="0" b="0"/>
            <wp:wrapTight wrapText="bothSides">
              <wp:wrapPolygon edited="0">
                <wp:start x="0" y="0"/>
                <wp:lineTo x="0" y="20838"/>
                <wp:lineTo x="21216" y="20838"/>
                <wp:lineTo x="21216"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4" cy="612619"/>
                    </a:xfrm>
                    <a:prstGeom prst="rect">
                      <a:avLst/>
                    </a:prstGeom>
                  </pic:spPr>
                </pic:pic>
              </a:graphicData>
            </a:graphic>
          </wp:anchor>
        </w:drawing>
      </w:r>
      <w:r w:rsidRPr="007E4821">
        <w:rPr>
          <w:rFonts w:ascii="Consolas" w:eastAsia="Times New Roman" w:hAnsi="Consolas" w:cs="Courier New"/>
          <w:color w:val="212529"/>
          <w:sz w:val="20"/>
          <w:szCs w:val="20"/>
          <w:lang w:eastAsia="tr-TR"/>
        </w:rPr>
        <w:t xml:space="preserve">   &lt;/body&gt;</w:t>
      </w:r>
    </w:p>
    <w:p w14:paraId="062BADBC" w14:textId="2A39BE70"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7E4821">
        <w:rPr>
          <w:rFonts w:ascii="Consolas" w:eastAsia="Times New Roman" w:hAnsi="Consolas" w:cs="Courier New"/>
          <w:color w:val="212529"/>
          <w:sz w:val="20"/>
          <w:szCs w:val="20"/>
          <w:lang w:eastAsia="tr-TR"/>
        </w:rPr>
        <w:t>&lt;/html&gt;</w:t>
      </w:r>
    </w:p>
    <w:p w14:paraId="1BBCDB9D" w14:textId="1DEEBEBE" w:rsidR="007E4821" w:rsidRDefault="007E4821" w:rsidP="00174443"/>
    <w:p w14:paraId="6B184C0C" w14:textId="1E2A5E13" w:rsidR="007E4821" w:rsidRDefault="007E4821" w:rsidP="00174443"/>
    <w:p w14:paraId="4F1D3B9A" w14:textId="77777777" w:rsidR="007E4821" w:rsidRPr="007E4821" w:rsidRDefault="007E4821" w:rsidP="007E4821">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7E4821">
        <w:rPr>
          <w:rFonts w:ascii="Formular" w:eastAsia="Times New Roman" w:hAnsi="Formular" w:cs="Times New Roman"/>
          <w:color w:val="212529"/>
          <w:sz w:val="27"/>
          <w:szCs w:val="27"/>
          <w:highlight w:val="yellow"/>
          <w:lang w:eastAsia="tr-TR"/>
        </w:rPr>
        <w:lastRenderedPageBreak/>
        <w:t>The border attribute</w:t>
      </w:r>
    </w:p>
    <w:p w14:paraId="2F84640E" w14:textId="77777777" w:rsidR="007E4821" w:rsidRPr="007E4821" w:rsidRDefault="007E4821" w:rsidP="007E4821">
      <w:pPr>
        <w:numPr>
          <w:ilvl w:val="0"/>
          <w:numId w:val="29"/>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7E4821">
        <w:rPr>
          <w:rFonts w:ascii="Formular" w:eastAsia="Times New Roman" w:hAnsi="Formular" w:cs="Times New Roman"/>
          <w:color w:val="212529"/>
          <w:sz w:val="29"/>
          <w:szCs w:val="29"/>
          <w:highlight w:val="yellow"/>
          <w:lang w:eastAsia="tr-TR"/>
        </w:rPr>
        <w:t>By default, an image has no borders</w:t>
      </w:r>
      <w:r w:rsidRPr="007E4821">
        <w:rPr>
          <w:rFonts w:ascii="Formular" w:eastAsia="Times New Roman" w:hAnsi="Formular" w:cs="Times New Roman"/>
          <w:color w:val="212529"/>
          <w:sz w:val="29"/>
          <w:szCs w:val="29"/>
          <w:lang w:eastAsia="tr-TR"/>
        </w:rPr>
        <w:t>.</w:t>
      </w:r>
    </w:p>
    <w:p w14:paraId="04FF3027" w14:textId="77777777" w:rsidR="007E4821" w:rsidRPr="007E4821" w:rsidRDefault="007E4821" w:rsidP="007E4821">
      <w:pPr>
        <w:numPr>
          <w:ilvl w:val="0"/>
          <w:numId w:val="29"/>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green"/>
          <w:lang w:eastAsia="tr-TR"/>
        </w:rPr>
      </w:pPr>
      <w:r w:rsidRPr="007E4821">
        <w:rPr>
          <w:rFonts w:ascii="Formular" w:eastAsia="Times New Roman" w:hAnsi="Formular" w:cs="Times New Roman"/>
          <w:color w:val="212529"/>
          <w:sz w:val="29"/>
          <w:szCs w:val="29"/>
          <w:highlight w:val="green"/>
          <w:lang w:eastAsia="tr-TR"/>
        </w:rPr>
        <w:t>To add a border around the image, we can use border attribute.</w:t>
      </w:r>
    </w:p>
    <w:p w14:paraId="4CE6EB16"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&lt;!DOCTYPE html&gt;</w:t>
      </w:r>
    </w:p>
    <w:p w14:paraId="51D57732"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w:t>
      </w:r>
      <w:proofErr w:type="gramStart"/>
      <w:r w:rsidRPr="007E4821">
        <w:rPr>
          <w:rFonts w:ascii="Consolas" w:eastAsia="Times New Roman" w:hAnsi="Consolas" w:cs="Courier New"/>
          <w:color w:val="212529"/>
          <w:sz w:val="20"/>
          <w:szCs w:val="20"/>
          <w:lang w:eastAsia="tr-TR"/>
        </w:rPr>
        <w:t>html</w:t>
      </w:r>
      <w:proofErr w:type="gramEnd"/>
      <w:r w:rsidRPr="007E4821">
        <w:rPr>
          <w:rFonts w:ascii="Consolas" w:eastAsia="Times New Roman" w:hAnsi="Consolas" w:cs="Courier New"/>
          <w:color w:val="212529"/>
          <w:sz w:val="20"/>
          <w:szCs w:val="20"/>
          <w:lang w:eastAsia="tr-TR"/>
        </w:rPr>
        <w:t>&gt;</w:t>
      </w:r>
    </w:p>
    <w:p w14:paraId="054A8898"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body</w:t>
      </w:r>
      <w:proofErr w:type="gramEnd"/>
      <w:r w:rsidRPr="007E4821">
        <w:rPr>
          <w:rFonts w:ascii="Consolas" w:eastAsia="Times New Roman" w:hAnsi="Consolas" w:cs="Courier New"/>
          <w:color w:val="212529"/>
          <w:sz w:val="20"/>
          <w:szCs w:val="20"/>
          <w:lang w:eastAsia="tr-TR"/>
        </w:rPr>
        <w:t>&gt;</w:t>
      </w:r>
    </w:p>
    <w:p w14:paraId="1766D104"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h</w:t>
      </w:r>
      <w:proofErr w:type="gramEnd"/>
      <w:r w:rsidRPr="007E4821">
        <w:rPr>
          <w:rFonts w:ascii="Consolas" w:eastAsia="Times New Roman" w:hAnsi="Consolas" w:cs="Courier New"/>
          <w:color w:val="212529"/>
          <w:sz w:val="20"/>
          <w:szCs w:val="20"/>
          <w:lang w:eastAsia="tr-TR"/>
        </w:rPr>
        <w:t>1&gt;HTML Image&lt;/h1&gt;</w:t>
      </w:r>
    </w:p>
    <w:p w14:paraId="5E6D36DB"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img</w:t>
      </w:r>
      <w:proofErr w:type="gramEnd"/>
      <w:r w:rsidRPr="007E4821">
        <w:rPr>
          <w:rFonts w:ascii="Consolas" w:eastAsia="Times New Roman" w:hAnsi="Consolas" w:cs="Courier New"/>
          <w:color w:val="212529"/>
          <w:sz w:val="20"/>
          <w:szCs w:val="20"/>
          <w:lang w:eastAsia="tr-TR"/>
        </w:rPr>
        <w:t xml:space="preserve"> src="https://clarusway.com/wp-content/uploads/2019/12/cw_sonk%C3%BC%C3%A7%C3%BCk2.png" alt="Clarusway" border="2px"&gt;</w:t>
      </w:r>
    </w:p>
    <w:p w14:paraId="1EDE5670"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&lt;/body&gt;</w:t>
      </w:r>
    </w:p>
    <w:p w14:paraId="52A6C939" w14:textId="2C2A41AB"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Pr>
          <w:noProof/>
        </w:rPr>
        <w:drawing>
          <wp:anchor distT="0" distB="0" distL="114300" distR="114300" simplePos="0" relativeHeight="251668480" behindDoc="1" locked="0" layoutInCell="1" allowOverlap="1" wp14:anchorId="59A9441D" wp14:editId="69A942B5">
            <wp:simplePos x="0" y="0"/>
            <wp:positionH relativeFrom="column">
              <wp:posOffset>1190262</wp:posOffset>
            </wp:positionH>
            <wp:positionV relativeFrom="paragraph">
              <wp:posOffset>89535</wp:posOffset>
            </wp:positionV>
            <wp:extent cx="1726565" cy="1029335"/>
            <wp:effectExtent l="0" t="0" r="6985" b="0"/>
            <wp:wrapTight wrapText="bothSides">
              <wp:wrapPolygon edited="0">
                <wp:start x="0" y="0"/>
                <wp:lineTo x="0" y="21187"/>
                <wp:lineTo x="21449" y="21187"/>
                <wp:lineTo x="21449" y="0"/>
                <wp:lineTo x="0"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6565" cy="1029335"/>
                    </a:xfrm>
                    <a:prstGeom prst="rect">
                      <a:avLst/>
                    </a:prstGeom>
                    <a:noFill/>
                  </pic:spPr>
                </pic:pic>
              </a:graphicData>
            </a:graphic>
            <wp14:sizeRelH relativeFrom="margin">
              <wp14:pctWidth>0</wp14:pctWidth>
            </wp14:sizeRelH>
            <wp14:sizeRelV relativeFrom="margin">
              <wp14:pctHeight>0</wp14:pctHeight>
            </wp14:sizeRelV>
          </wp:anchor>
        </w:drawing>
      </w:r>
      <w:r w:rsidRPr="007E4821">
        <w:rPr>
          <w:rFonts w:ascii="Consolas" w:eastAsia="Times New Roman" w:hAnsi="Consolas" w:cs="Courier New"/>
          <w:color w:val="212529"/>
          <w:sz w:val="20"/>
          <w:szCs w:val="20"/>
          <w:lang w:eastAsia="tr-TR"/>
        </w:rPr>
        <w:t>&lt;/html&gt;</w:t>
      </w:r>
    </w:p>
    <w:p w14:paraId="5A67C02A" w14:textId="77F925C0" w:rsidR="007E4821" w:rsidRDefault="007E4821" w:rsidP="00174443"/>
    <w:p w14:paraId="4B1179E6" w14:textId="1DDE05D1" w:rsidR="007E4821" w:rsidRDefault="007E4821" w:rsidP="00174443"/>
    <w:p w14:paraId="6991E709" w14:textId="1D592262" w:rsidR="007E4821" w:rsidRDefault="007E4821" w:rsidP="00174443"/>
    <w:p w14:paraId="7F88C278" w14:textId="3C9970A0" w:rsidR="007E4821" w:rsidRDefault="007E4821" w:rsidP="00174443"/>
    <w:p w14:paraId="202ABB59" w14:textId="77777777" w:rsidR="007E4821" w:rsidRPr="007E4821" w:rsidRDefault="007E4821" w:rsidP="007E4821">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7E4821">
        <w:rPr>
          <w:rFonts w:ascii="Formular" w:eastAsia="Times New Roman" w:hAnsi="Formular" w:cs="Times New Roman"/>
          <w:color w:val="212529"/>
          <w:sz w:val="27"/>
          <w:szCs w:val="27"/>
          <w:highlight w:val="yellow"/>
          <w:lang w:eastAsia="tr-TR"/>
        </w:rPr>
        <w:t xml:space="preserve">The </w:t>
      </w:r>
      <w:proofErr w:type="gramStart"/>
      <w:r w:rsidRPr="007E4821">
        <w:rPr>
          <w:rFonts w:ascii="Formular" w:eastAsia="Times New Roman" w:hAnsi="Formular" w:cs="Times New Roman"/>
          <w:color w:val="212529"/>
          <w:sz w:val="27"/>
          <w:szCs w:val="27"/>
          <w:highlight w:val="yellow"/>
          <w:lang w:eastAsia="tr-TR"/>
        </w:rPr>
        <w:t>&lt; a</w:t>
      </w:r>
      <w:proofErr w:type="gramEnd"/>
      <w:r w:rsidRPr="007E4821">
        <w:rPr>
          <w:rFonts w:ascii="Formular" w:eastAsia="Times New Roman" w:hAnsi="Formular" w:cs="Times New Roman"/>
          <w:color w:val="212529"/>
          <w:sz w:val="27"/>
          <w:szCs w:val="27"/>
          <w:highlight w:val="yellow"/>
          <w:lang w:eastAsia="tr-TR"/>
        </w:rPr>
        <w:t xml:space="preserve"> &gt; Tag</w:t>
      </w:r>
    </w:p>
    <w:p w14:paraId="226207CC" w14:textId="77777777" w:rsidR="007E4821" w:rsidRPr="007E4821" w:rsidRDefault="007E4821" w:rsidP="007E4821">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yellow"/>
          <w:lang w:eastAsia="tr-TR"/>
        </w:rPr>
      </w:pPr>
      <w:r w:rsidRPr="007E4821">
        <w:rPr>
          <w:rFonts w:ascii="Formular" w:eastAsia="Times New Roman" w:hAnsi="Formular" w:cs="Times New Roman"/>
          <w:color w:val="212529"/>
          <w:sz w:val="29"/>
          <w:szCs w:val="29"/>
          <w:highlight w:val="yellow"/>
          <w:lang w:eastAsia="tr-TR"/>
        </w:rPr>
        <w:t xml:space="preserve">One of the advantages of </w:t>
      </w:r>
      <w:proofErr w:type="gramStart"/>
      <w:r w:rsidRPr="007E4821">
        <w:rPr>
          <w:rFonts w:ascii="Formular" w:eastAsia="Times New Roman" w:hAnsi="Formular" w:cs="Times New Roman"/>
          <w:color w:val="212529"/>
          <w:sz w:val="29"/>
          <w:szCs w:val="29"/>
          <w:highlight w:val="yellow"/>
          <w:lang w:eastAsia="tr-TR"/>
        </w:rPr>
        <w:t>HTML ,</w:t>
      </w:r>
      <w:proofErr w:type="gramEnd"/>
      <w:r w:rsidRPr="007E4821">
        <w:rPr>
          <w:rFonts w:ascii="Formular" w:eastAsia="Times New Roman" w:hAnsi="Formular" w:cs="Times New Roman"/>
          <w:color w:val="212529"/>
          <w:sz w:val="29"/>
          <w:szCs w:val="29"/>
          <w:highlight w:val="yellow"/>
          <w:lang w:eastAsia="tr-TR"/>
        </w:rPr>
        <w:t xml:space="preserve"> is the ability to link to other web pages.</w:t>
      </w:r>
    </w:p>
    <w:p w14:paraId="25D1D502" w14:textId="77777777" w:rsidR="007E4821" w:rsidRPr="007E4821" w:rsidRDefault="007E4821" w:rsidP="007E4821">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7E4821">
        <w:rPr>
          <w:rFonts w:ascii="Formular" w:eastAsia="Times New Roman" w:hAnsi="Formular" w:cs="Times New Roman"/>
          <w:color w:val="212529"/>
          <w:sz w:val="29"/>
          <w:szCs w:val="29"/>
          <w:lang w:eastAsia="tr-TR"/>
        </w:rPr>
        <w:t>The </w:t>
      </w:r>
      <w:r w:rsidRPr="007E4821">
        <w:rPr>
          <w:rFonts w:ascii="Consolas" w:eastAsia="Times New Roman" w:hAnsi="Consolas" w:cs="Courier New"/>
          <w:color w:val="FF0000"/>
          <w:sz w:val="20"/>
          <w:szCs w:val="20"/>
          <w:highlight w:val="green"/>
          <w:shd w:val="clear" w:color="auto" w:fill="F0F0F0"/>
          <w:lang w:eastAsia="tr-TR"/>
        </w:rPr>
        <w:t>&lt;a&gt;</w:t>
      </w:r>
      <w:r w:rsidRPr="007E4821">
        <w:rPr>
          <w:rFonts w:ascii="Formular" w:eastAsia="Times New Roman" w:hAnsi="Formular" w:cs="Times New Roman"/>
          <w:color w:val="212529"/>
          <w:sz w:val="29"/>
          <w:szCs w:val="29"/>
          <w:highlight w:val="green"/>
          <w:lang w:eastAsia="tr-TR"/>
        </w:rPr>
        <w:t> element and including text is used to define a link.</w:t>
      </w:r>
    </w:p>
    <w:p w14:paraId="7DE57488"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&lt;!DOCTYPE html&gt;</w:t>
      </w:r>
    </w:p>
    <w:p w14:paraId="66B47832"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w:t>
      </w:r>
      <w:proofErr w:type="gramStart"/>
      <w:r w:rsidRPr="007E4821">
        <w:rPr>
          <w:rFonts w:ascii="Consolas" w:eastAsia="Times New Roman" w:hAnsi="Consolas" w:cs="Courier New"/>
          <w:color w:val="212529"/>
          <w:sz w:val="20"/>
          <w:szCs w:val="20"/>
          <w:lang w:eastAsia="tr-TR"/>
        </w:rPr>
        <w:t>html</w:t>
      </w:r>
      <w:proofErr w:type="gramEnd"/>
      <w:r w:rsidRPr="007E4821">
        <w:rPr>
          <w:rFonts w:ascii="Consolas" w:eastAsia="Times New Roman" w:hAnsi="Consolas" w:cs="Courier New"/>
          <w:color w:val="212529"/>
          <w:sz w:val="20"/>
          <w:szCs w:val="20"/>
          <w:lang w:eastAsia="tr-TR"/>
        </w:rPr>
        <w:t>&gt;</w:t>
      </w:r>
    </w:p>
    <w:p w14:paraId="3473FA7E"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body</w:t>
      </w:r>
      <w:proofErr w:type="gramEnd"/>
      <w:r w:rsidRPr="007E4821">
        <w:rPr>
          <w:rFonts w:ascii="Consolas" w:eastAsia="Times New Roman" w:hAnsi="Consolas" w:cs="Courier New"/>
          <w:color w:val="212529"/>
          <w:sz w:val="20"/>
          <w:szCs w:val="20"/>
          <w:lang w:eastAsia="tr-TR"/>
        </w:rPr>
        <w:t>&gt;</w:t>
      </w:r>
    </w:p>
    <w:p w14:paraId="605D95EE"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h</w:t>
      </w:r>
      <w:proofErr w:type="gramEnd"/>
      <w:r w:rsidRPr="007E4821">
        <w:rPr>
          <w:rFonts w:ascii="Consolas" w:eastAsia="Times New Roman" w:hAnsi="Consolas" w:cs="Courier New"/>
          <w:color w:val="212529"/>
          <w:sz w:val="20"/>
          <w:szCs w:val="20"/>
          <w:lang w:eastAsia="tr-TR"/>
        </w:rPr>
        <w:t>1&gt;HTML Links&lt;/h1&gt;</w:t>
      </w:r>
    </w:p>
    <w:p w14:paraId="014DA35B"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w:t>
      </w:r>
      <w:r w:rsidRPr="007E4821">
        <w:rPr>
          <w:rFonts w:ascii="Consolas" w:eastAsia="Times New Roman" w:hAnsi="Consolas" w:cs="Courier New"/>
          <w:color w:val="212529"/>
          <w:sz w:val="20"/>
          <w:szCs w:val="20"/>
          <w:highlight w:val="green"/>
          <w:lang w:eastAsia="tr-TR"/>
        </w:rPr>
        <w:t>&lt;</w:t>
      </w:r>
      <w:proofErr w:type="gramStart"/>
      <w:r w:rsidRPr="007E4821">
        <w:rPr>
          <w:rFonts w:ascii="Consolas" w:eastAsia="Times New Roman" w:hAnsi="Consolas" w:cs="Courier New"/>
          <w:color w:val="212529"/>
          <w:sz w:val="20"/>
          <w:szCs w:val="20"/>
          <w:highlight w:val="green"/>
          <w:lang w:eastAsia="tr-TR"/>
        </w:rPr>
        <w:t>a</w:t>
      </w:r>
      <w:proofErr w:type="gramEnd"/>
      <w:r w:rsidRPr="007E4821">
        <w:rPr>
          <w:rFonts w:ascii="Consolas" w:eastAsia="Times New Roman" w:hAnsi="Consolas" w:cs="Courier New"/>
          <w:color w:val="212529"/>
          <w:sz w:val="20"/>
          <w:szCs w:val="20"/>
          <w:highlight w:val="green"/>
          <w:lang w:eastAsia="tr-TR"/>
        </w:rPr>
        <w:t>&gt;Welcome clarusway&lt;/a&gt;</w:t>
      </w:r>
    </w:p>
    <w:p w14:paraId="1A809002"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&lt;/body&gt;</w:t>
      </w:r>
    </w:p>
    <w:p w14:paraId="51216E2D"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7E4821">
        <w:rPr>
          <w:rFonts w:ascii="Consolas" w:eastAsia="Times New Roman" w:hAnsi="Consolas" w:cs="Courier New"/>
          <w:color w:val="212529"/>
          <w:sz w:val="20"/>
          <w:szCs w:val="20"/>
          <w:lang w:eastAsia="tr-TR"/>
        </w:rPr>
        <w:t>&lt;/html&gt;</w:t>
      </w:r>
    </w:p>
    <w:p w14:paraId="65828DDA" w14:textId="7F04EAC2" w:rsidR="007E4821" w:rsidRDefault="007E4821" w:rsidP="00174443"/>
    <w:p w14:paraId="028CF2A8" w14:textId="77777777" w:rsidR="007E4821" w:rsidRDefault="007E4821" w:rsidP="007E4821">
      <w:pPr>
        <w:pStyle w:val="Balk1"/>
        <w:shd w:val="clear" w:color="auto" w:fill="FFFFFF"/>
        <w:spacing w:before="0"/>
        <w:rPr>
          <w:rFonts w:ascii="Formular" w:hAnsi="Formular"/>
          <w:color w:val="4A1E1E"/>
        </w:rPr>
      </w:pPr>
      <w:r>
        <w:rPr>
          <w:rFonts w:ascii="Formular" w:hAnsi="Formular"/>
          <w:b/>
          <w:bCs/>
          <w:color w:val="4A1E1E"/>
        </w:rPr>
        <w:t>HTML Links</w:t>
      </w:r>
    </w:p>
    <w:p w14:paraId="7AAF0D8F" w14:textId="25B2E141" w:rsidR="007E4821" w:rsidRDefault="007E4821" w:rsidP="007E4821">
      <w:r>
        <w:t xml:space="preserve">Welcome </w:t>
      </w:r>
      <w:r>
        <w:t>Clarusway</w:t>
      </w:r>
    </w:p>
    <w:p w14:paraId="63B9FFC5" w14:textId="5A783761" w:rsidR="007E4821" w:rsidRDefault="007E4821" w:rsidP="007E4821"/>
    <w:p w14:paraId="5BCD85F8" w14:textId="77777777" w:rsidR="007E4821" w:rsidRDefault="007E4821" w:rsidP="007E4821">
      <w:pPr>
        <w:pStyle w:val="Balk3"/>
        <w:shd w:val="clear" w:color="auto" w:fill="FFFFFF"/>
        <w:spacing w:before="0" w:beforeAutospacing="0"/>
        <w:rPr>
          <w:rFonts w:ascii="Formular" w:hAnsi="Formular"/>
          <w:b w:val="0"/>
          <w:bCs w:val="0"/>
          <w:color w:val="212529"/>
        </w:rPr>
      </w:pPr>
      <w:r w:rsidRPr="007E4821">
        <w:rPr>
          <w:rFonts w:ascii="Formular" w:hAnsi="Formular"/>
          <w:b w:val="0"/>
          <w:bCs w:val="0"/>
          <w:color w:val="212529"/>
          <w:highlight w:val="yellow"/>
        </w:rPr>
        <w:t>The href Attribute</w:t>
      </w:r>
    </w:p>
    <w:p w14:paraId="76995647" w14:textId="77777777" w:rsidR="007E4821" w:rsidRDefault="007E4821" w:rsidP="007E4821">
      <w:pPr>
        <w:numPr>
          <w:ilvl w:val="0"/>
          <w:numId w:val="31"/>
        </w:numPr>
        <w:shd w:val="clear" w:color="auto" w:fill="FFFFFF"/>
        <w:spacing w:before="100" w:beforeAutospacing="1" w:after="100" w:afterAutospacing="1" w:line="240" w:lineRule="auto"/>
        <w:rPr>
          <w:rFonts w:ascii="Formular" w:hAnsi="Formular"/>
          <w:color w:val="212529"/>
          <w:sz w:val="29"/>
          <w:szCs w:val="29"/>
        </w:rPr>
      </w:pPr>
      <w:r w:rsidRPr="007E4821">
        <w:rPr>
          <w:rFonts w:ascii="Formular" w:hAnsi="Formular"/>
          <w:color w:val="212529"/>
          <w:sz w:val="29"/>
          <w:szCs w:val="29"/>
          <w:highlight w:val="yellow"/>
        </w:rPr>
        <w:t>Technically, we didn't complete the HTML link</w:t>
      </w:r>
      <w:r>
        <w:rPr>
          <w:rFonts w:ascii="Formular" w:hAnsi="Formular"/>
          <w:color w:val="212529"/>
          <w:sz w:val="29"/>
          <w:szCs w:val="29"/>
        </w:rPr>
        <w:t>.</w:t>
      </w:r>
    </w:p>
    <w:p w14:paraId="738FE42A" w14:textId="77777777" w:rsidR="007E4821" w:rsidRPr="007E4821" w:rsidRDefault="007E4821" w:rsidP="007E4821">
      <w:pPr>
        <w:numPr>
          <w:ilvl w:val="0"/>
          <w:numId w:val="31"/>
        </w:numPr>
        <w:shd w:val="clear" w:color="auto" w:fill="FFFFFF"/>
        <w:spacing w:before="100" w:beforeAutospacing="1" w:after="100" w:afterAutospacing="1" w:line="240" w:lineRule="auto"/>
        <w:rPr>
          <w:rFonts w:ascii="Formular" w:hAnsi="Formular"/>
          <w:color w:val="212529"/>
          <w:sz w:val="29"/>
          <w:szCs w:val="29"/>
          <w:highlight w:val="yellow"/>
        </w:rPr>
      </w:pPr>
      <w:r w:rsidRPr="007E4821">
        <w:rPr>
          <w:rFonts w:ascii="Formular" w:hAnsi="Formular"/>
          <w:color w:val="212529"/>
          <w:sz w:val="29"/>
          <w:szCs w:val="29"/>
          <w:highlight w:val="green"/>
        </w:rPr>
        <w:t>We need href attribute inside opening </w:t>
      </w:r>
      <w:r w:rsidRPr="007E4821">
        <w:rPr>
          <w:rStyle w:val="HTMLKodu"/>
          <w:rFonts w:ascii="Consolas" w:eastAsiaTheme="minorHAnsi" w:hAnsi="Consolas"/>
          <w:color w:val="FF0000"/>
          <w:highlight w:val="green"/>
          <w:shd w:val="clear" w:color="auto" w:fill="F0F0F0"/>
        </w:rPr>
        <w:t>&lt;a&gt;</w:t>
      </w:r>
      <w:r w:rsidRPr="007E4821">
        <w:rPr>
          <w:rFonts w:ascii="Formular" w:hAnsi="Formular"/>
          <w:color w:val="212529"/>
          <w:sz w:val="29"/>
          <w:szCs w:val="29"/>
          <w:highlight w:val="green"/>
        </w:rPr>
        <w:t xml:space="preserve"> tag to specify which page </w:t>
      </w:r>
      <w:r w:rsidRPr="007E4821">
        <w:rPr>
          <w:rFonts w:ascii="Formular" w:hAnsi="Formular"/>
          <w:color w:val="212529"/>
          <w:sz w:val="29"/>
          <w:szCs w:val="29"/>
          <w:highlight w:val="yellow"/>
        </w:rPr>
        <w:t>we want to link.</w:t>
      </w:r>
    </w:p>
    <w:p w14:paraId="7231218E" w14:textId="0B9FED9D" w:rsidR="007E4821" w:rsidRPr="007E4821" w:rsidRDefault="007E4821" w:rsidP="007E4821">
      <w:pPr>
        <w:numPr>
          <w:ilvl w:val="0"/>
          <w:numId w:val="31"/>
        </w:numPr>
        <w:shd w:val="clear" w:color="auto" w:fill="FFFFFF"/>
        <w:spacing w:before="100" w:beforeAutospacing="1" w:after="100" w:afterAutospacing="1" w:line="240" w:lineRule="auto"/>
        <w:rPr>
          <w:rFonts w:ascii="Formular" w:hAnsi="Formular"/>
          <w:color w:val="212529"/>
          <w:sz w:val="29"/>
          <w:szCs w:val="29"/>
        </w:rPr>
      </w:pPr>
      <w:r>
        <w:rPr>
          <w:rFonts w:ascii="Formular" w:hAnsi="Formular"/>
          <w:color w:val="212529"/>
          <w:sz w:val="29"/>
          <w:szCs w:val="29"/>
        </w:rPr>
        <w:t>The </w:t>
      </w:r>
      <w:r w:rsidRPr="007E4821">
        <w:rPr>
          <w:rStyle w:val="Gl"/>
          <w:rFonts w:ascii="Formular" w:hAnsi="Formular"/>
          <w:color w:val="212529"/>
          <w:sz w:val="29"/>
          <w:szCs w:val="29"/>
          <w:highlight w:val="yellow"/>
        </w:rPr>
        <w:t>href</w:t>
      </w:r>
      <w:r w:rsidRPr="007E4821">
        <w:rPr>
          <w:rFonts w:ascii="Formular" w:hAnsi="Formular"/>
          <w:color w:val="212529"/>
          <w:sz w:val="29"/>
          <w:szCs w:val="29"/>
          <w:highlight w:val="yellow"/>
        </w:rPr>
        <w:t> attribute defines the address of the link.</w:t>
      </w:r>
    </w:p>
    <w:p w14:paraId="116B6306" w14:textId="5FC29F7D" w:rsidR="007E4821" w:rsidRDefault="007E4821" w:rsidP="007E4821">
      <w:pPr>
        <w:shd w:val="clear" w:color="auto" w:fill="FFFFFF"/>
        <w:spacing w:before="100" w:beforeAutospacing="1" w:after="100" w:afterAutospacing="1" w:line="240" w:lineRule="auto"/>
        <w:rPr>
          <w:rFonts w:ascii="Formular" w:hAnsi="Formular"/>
          <w:color w:val="212529"/>
          <w:sz w:val="29"/>
          <w:szCs w:val="29"/>
        </w:rPr>
      </w:pPr>
    </w:p>
    <w:p w14:paraId="486D7519" w14:textId="77777777" w:rsidR="007E4821" w:rsidRDefault="007E4821" w:rsidP="007E4821">
      <w:pPr>
        <w:shd w:val="clear" w:color="auto" w:fill="FFFFFF"/>
        <w:spacing w:before="100" w:beforeAutospacing="1" w:after="100" w:afterAutospacing="1" w:line="240" w:lineRule="auto"/>
        <w:rPr>
          <w:rFonts w:ascii="Formular" w:hAnsi="Formular"/>
          <w:color w:val="212529"/>
          <w:sz w:val="29"/>
          <w:szCs w:val="29"/>
        </w:rPr>
      </w:pPr>
    </w:p>
    <w:p w14:paraId="61E13FFE"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lastRenderedPageBreak/>
        <w:t>&lt;!DOCTYPE html&gt;</w:t>
      </w:r>
    </w:p>
    <w:p w14:paraId="1960D369"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329B1858"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0301C077"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h</w:t>
      </w:r>
      <w:proofErr w:type="gramEnd"/>
      <w:r>
        <w:rPr>
          <w:rStyle w:val="HTMLKodu"/>
          <w:rFonts w:ascii="Consolas" w:hAnsi="Consolas"/>
          <w:color w:val="212529"/>
        </w:rPr>
        <w:t>1&gt;HTML Links&lt;/h1&gt;</w:t>
      </w:r>
    </w:p>
    <w:p w14:paraId="75413632"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r w:rsidRPr="007E4821">
        <w:rPr>
          <w:rStyle w:val="HTMLKodu"/>
          <w:rFonts w:ascii="Consolas" w:hAnsi="Consolas"/>
          <w:color w:val="212529"/>
          <w:highlight w:val="green"/>
        </w:rPr>
        <w:t>&lt;</w:t>
      </w:r>
      <w:proofErr w:type="gramStart"/>
      <w:r w:rsidRPr="007E4821">
        <w:rPr>
          <w:rStyle w:val="HTMLKodu"/>
          <w:rFonts w:ascii="Consolas" w:hAnsi="Consolas"/>
          <w:color w:val="212529"/>
          <w:highlight w:val="green"/>
        </w:rPr>
        <w:t>a</w:t>
      </w:r>
      <w:proofErr w:type="gramEnd"/>
      <w:r w:rsidRPr="007E4821">
        <w:rPr>
          <w:rStyle w:val="HTMLKodu"/>
          <w:rFonts w:ascii="Consolas" w:hAnsi="Consolas"/>
          <w:color w:val="212529"/>
          <w:highlight w:val="green"/>
        </w:rPr>
        <w:t xml:space="preserve"> href="http://clarusway.com/"&gt;Welcome clarusway&lt;/a&gt;</w:t>
      </w:r>
    </w:p>
    <w:p w14:paraId="61C9195F"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7ADF2FFE"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5F412559" w14:textId="77777777" w:rsidR="007E4821" w:rsidRDefault="007E4821" w:rsidP="007E4821">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6142ADC2" w14:textId="77777777" w:rsidR="007E4821" w:rsidRDefault="007E4821" w:rsidP="007E4821">
      <w:pPr>
        <w:pStyle w:val="Balk1"/>
        <w:shd w:val="clear" w:color="auto" w:fill="FFFFFF"/>
        <w:spacing w:before="0"/>
        <w:rPr>
          <w:rFonts w:ascii="Formular" w:hAnsi="Formular"/>
          <w:color w:val="4A1E1E"/>
          <w:sz w:val="48"/>
          <w:szCs w:val="48"/>
        </w:rPr>
      </w:pPr>
      <w:r>
        <w:rPr>
          <w:rFonts w:ascii="Formular" w:hAnsi="Formular"/>
          <w:b/>
          <w:bCs/>
          <w:color w:val="4A1E1E"/>
        </w:rPr>
        <w:t>HTML Links</w:t>
      </w:r>
    </w:p>
    <w:p w14:paraId="5610D0EE" w14:textId="77777777" w:rsidR="007E4821" w:rsidRDefault="007E4821" w:rsidP="007E4821">
      <w:pPr>
        <w:shd w:val="clear" w:color="auto" w:fill="FFFFFF"/>
        <w:rPr>
          <w:rFonts w:ascii="Formular" w:hAnsi="Formular"/>
          <w:color w:val="4A1E1E"/>
          <w:sz w:val="29"/>
          <w:szCs w:val="29"/>
        </w:rPr>
      </w:pPr>
      <w:hyperlink r:id="rId20" w:history="1">
        <w:r>
          <w:rPr>
            <w:rStyle w:val="Kpr"/>
            <w:rFonts w:ascii="Formular" w:hAnsi="Formular"/>
            <w:color w:val="0F6FC5"/>
            <w:sz w:val="29"/>
            <w:szCs w:val="29"/>
            <w:u w:val="none"/>
          </w:rPr>
          <w:t>Welcome clarusway</w:t>
        </w:r>
      </w:hyperlink>
    </w:p>
    <w:p w14:paraId="50F169FD" w14:textId="54B0473C" w:rsidR="007E4821" w:rsidRDefault="007E4821" w:rsidP="007E4821"/>
    <w:p w14:paraId="07BE3867" w14:textId="77777777" w:rsidR="007E4821" w:rsidRDefault="007E4821" w:rsidP="007E4821">
      <w:pPr>
        <w:pStyle w:val="Balk3"/>
        <w:shd w:val="clear" w:color="auto" w:fill="FFFFFF"/>
        <w:spacing w:before="0" w:beforeAutospacing="0"/>
        <w:rPr>
          <w:rFonts w:ascii="Formular" w:hAnsi="Formular"/>
          <w:b w:val="0"/>
          <w:bCs w:val="0"/>
          <w:color w:val="212529"/>
        </w:rPr>
      </w:pPr>
      <w:r w:rsidRPr="007E4821">
        <w:rPr>
          <w:rFonts w:ascii="Formular" w:hAnsi="Formular"/>
          <w:b w:val="0"/>
          <w:bCs w:val="0"/>
          <w:color w:val="212529"/>
          <w:highlight w:val="yellow"/>
        </w:rPr>
        <w:t>The target Attribute</w:t>
      </w:r>
    </w:p>
    <w:p w14:paraId="27867AE5" w14:textId="77777777" w:rsidR="007E4821" w:rsidRDefault="007E4821" w:rsidP="007E4821">
      <w:pPr>
        <w:numPr>
          <w:ilvl w:val="0"/>
          <w:numId w:val="32"/>
        </w:numPr>
        <w:shd w:val="clear" w:color="auto" w:fill="FFFFFF"/>
        <w:spacing w:before="100" w:beforeAutospacing="1" w:after="100" w:afterAutospacing="1" w:line="240" w:lineRule="auto"/>
        <w:rPr>
          <w:rFonts w:ascii="Formular" w:hAnsi="Formular"/>
          <w:color w:val="212529"/>
          <w:sz w:val="29"/>
          <w:szCs w:val="29"/>
        </w:rPr>
      </w:pPr>
      <w:r w:rsidRPr="007E4821">
        <w:rPr>
          <w:rFonts w:ascii="Formular" w:hAnsi="Formular"/>
          <w:color w:val="212529"/>
          <w:sz w:val="29"/>
          <w:szCs w:val="29"/>
          <w:highlight w:val="yellow"/>
        </w:rPr>
        <w:t>The target attribute is used to specify how a link should open</w:t>
      </w:r>
      <w:r>
        <w:rPr>
          <w:rFonts w:ascii="Formular" w:hAnsi="Formular"/>
          <w:color w:val="212529"/>
          <w:sz w:val="29"/>
          <w:szCs w:val="29"/>
        </w:rPr>
        <w:t>.</w:t>
      </w:r>
    </w:p>
    <w:p w14:paraId="6D2574DC" w14:textId="77777777" w:rsidR="007E4821" w:rsidRDefault="007E4821" w:rsidP="007E4821">
      <w:pPr>
        <w:numPr>
          <w:ilvl w:val="0"/>
          <w:numId w:val="32"/>
        </w:numPr>
        <w:shd w:val="clear" w:color="auto" w:fill="FFFFFF"/>
        <w:spacing w:before="100" w:beforeAutospacing="1" w:after="100" w:afterAutospacing="1" w:line="240" w:lineRule="auto"/>
        <w:rPr>
          <w:rFonts w:ascii="Formular" w:hAnsi="Formular"/>
          <w:color w:val="212529"/>
          <w:sz w:val="29"/>
          <w:szCs w:val="29"/>
        </w:rPr>
      </w:pPr>
      <w:r>
        <w:rPr>
          <w:rFonts w:ascii="Formular" w:hAnsi="Formular"/>
          <w:color w:val="212529"/>
          <w:sz w:val="29"/>
          <w:szCs w:val="29"/>
        </w:rPr>
        <w:t xml:space="preserve">In order to </w:t>
      </w:r>
      <w:r w:rsidRPr="007E4821">
        <w:rPr>
          <w:rFonts w:ascii="Formular" w:hAnsi="Formular"/>
          <w:color w:val="212529"/>
          <w:sz w:val="29"/>
          <w:szCs w:val="29"/>
          <w:highlight w:val="yellow"/>
        </w:rPr>
        <w:t>open link in a new page, the target attribute requires a value of _blank</w:t>
      </w:r>
      <w:r>
        <w:rPr>
          <w:rFonts w:ascii="Formular" w:hAnsi="Formular"/>
          <w:color w:val="212529"/>
          <w:sz w:val="29"/>
          <w:szCs w:val="29"/>
        </w:rPr>
        <w:t>.</w:t>
      </w:r>
    </w:p>
    <w:p w14:paraId="51011BAD" w14:textId="77777777" w:rsidR="007E4821" w:rsidRPr="007E4821" w:rsidRDefault="007E4821" w:rsidP="007E4821">
      <w:pPr>
        <w:numPr>
          <w:ilvl w:val="0"/>
          <w:numId w:val="32"/>
        </w:numPr>
        <w:shd w:val="clear" w:color="auto" w:fill="FFFFFF"/>
        <w:spacing w:before="100" w:beforeAutospacing="1" w:after="100" w:afterAutospacing="1" w:line="240" w:lineRule="auto"/>
        <w:rPr>
          <w:rFonts w:ascii="Formular" w:hAnsi="Formular"/>
          <w:color w:val="212529"/>
          <w:sz w:val="29"/>
          <w:szCs w:val="29"/>
          <w:highlight w:val="green"/>
        </w:rPr>
      </w:pPr>
      <w:r>
        <w:rPr>
          <w:rFonts w:ascii="Formular" w:hAnsi="Formular"/>
          <w:color w:val="212529"/>
          <w:sz w:val="29"/>
          <w:szCs w:val="29"/>
        </w:rPr>
        <w:t xml:space="preserve">We </w:t>
      </w:r>
      <w:r w:rsidRPr="007E4821">
        <w:rPr>
          <w:rFonts w:ascii="Formular" w:hAnsi="Formular"/>
          <w:color w:val="212529"/>
          <w:sz w:val="29"/>
          <w:szCs w:val="29"/>
          <w:highlight w:val="green"/>
        </w:rPr>
        <w:t>should add the target attribute inside opening </w:t>
      </w:r>
      <w:r w:rsidRPr="007E4821">
        <w:rPr>
          <w:rStyle w:val="HTMLKodu"/>
          <w:rFonts w:ascii="Consolas" w:eastAsiaTheme="minorHAnsi" w:hAnsi="Consolas"/>
          <w:color w:val="FF0000"/>
          <w:highlight w:val="green"/>
          <w:shd w:val="clear" w:color="auto" w:fill="F0F0F0"/>
        </w:rPr>
        <w:t>&lt;a&gt;</w:t>
      </w:r>
      <w:r w:rsidRPr="007E4821">
        <w:rPr>
          <w:rFonts w:ascii="Formular" w:hAnsi="Formular"/>
          <w:color w:val="212529"/>
          <w:sz w:val="29"/>
          <w:szCs w:val="29"/>
          <w:highlight w:val="green"/>
        </w:rPr>
        <w:t> tag like href attribute.</w:t>
      </w:r>
    </w:p>
    <w:p w14:paraId="328F8A26"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&lt;!DOCTYPE html&gt;</w:t>
      </w:r>
    </w:p>
    <w:p w14:paraId="47B3A686"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&lt;</w:t>
      </w:r>
      <w:proofErr w:type="gramStart"/>
      <w:r>
        <w:rPr>
          <w:rStyle w:val="HTMLKodu"/>
          <w:rFonts w:ascii="Consolas" w:hAnsi="Consolas"/>
          <w:color w:val="212529"/>
        </w:rPr>
        <w:t>html</w:t>
      </w:r>
      <w:proofErr w:type="gramEnd"/>
      <w:r>
        <w:rPr>
          <w:rStyle w:val="HTMLKodu"/>
          <w:rFonts w:ascii="Consolas" w:hAnsi="Consolas"/>
          <w:color w:val="212529"/>
        </w:rPr>
        <w:t>&gt;</w:t>
      </w:r>
    </w:p>
    <w:p w14:paraId="520850E6"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body</w:t>
      </w:r>
      <w:proofErr w:type="gramEnd"/>
      <w:r>
        <w:rPr>
          <w:rStyle w:val="HTMLKodu"/>
          <w:rFonts w:ascii="Consolas" w:hAnsi="Consolas"/>
          <w:color w:val="212529"/>
        </w:rPr>
        <w:t>&gt;</w:t>
      </w:r>
    </w:p>
    <w:p w14:paraId="241468D0"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w:t>
      </w:r>
      <w:proofErr w:type="gramStart"/>
      <w:r>
        <w:rPr>
          <w:rStyle w:val="HTMLKodu"/>
          <w:rFonts w:ascii="Consolas" w:hAnsi="Consolas"/>
          <w:color w:val="212529"/>
        </w:rPr>
        <w:t>h</w:t>
      </w:r>
      <w:proofErr w:type="gramEnd"/>
      <w:r>
        <w:rPr>
          <w:rStyle w:val="HTMLKodu"/>
          <w:rFonts w:ascii="Consolas" w:hAnsi="Consolas"/>
          <w:color w:val="212529"/>
        </w:rPr>
        <w:t>1&gt;HTML Links&lt;/h1&gt;</w:t>
      </w:r>
    </w:p>
    <w:p w14:paraId="3E05C48F"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w:t>
      </w:r>
      <w:r w:rsidRPr="007E4821">
        <w:rPr>
          <w:rStyle w:val="HTMLKodu"/>
          <w:rFonts w:ascii="Consolas" w:hAnsi="Consolas"/>
          <w:color w:val="212529"/>
          <w:highlight w:val="green"/>
        </w:rPr>
        <w:t>&lt;</w:t>
      </w:r>
      <w:proofErr w:type="gramStart"/>
      <w:r w:rsidRPr="007E4821">
        <w:rPr>
          <w:rStyle w:val="HTMLKodu"/>
          <w:rFonts w:ascii="Consolas" w:hAnsi="Consolas"/>
          <w:color w:val="212529"/>
          <w:highlight w:val="green"/>
        </w:rPr>
        <w:t>a</w:t>
      </w:r>
      <w:proofErr w:type="gramEnd"/>
      <w:r w:rsidRPr="007E4821">
        <w:rPr>
          <w:rStyle w:val="HTMLKodu"/>
          <w:rFonts w:ascii="Consolas" w:hAnsi="Consolas"/>
          <w:color w:val="212529"/>
          <w:highlight w:val="green"/>
        </w:rPr>
        <w:t xml:space="preserve"> href="http://clarusway.com/" target="_blank"&gt;Welcome clarusway&lt;/a&gt;</w:t>
      </w:r>
    </w:p>
    <w:p w14:paraId="7E528959"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 xml:space="preserve">   &lt;/body&gt;</w:t>
      </w:r>
    </w:p>
    <w:p w14:paraId="3F6C0EA6" w14:textId="77777777" w:rsidR="007E4821" w:rsidRDefault="007E4821" w:rsidP="007E4821">
      <w:pPr>
        <w:pStyle w:val="HTMLncedenBiimlendirilmi"/>
        <w:shd w:val="clear" w:color="auto" w:fill="FFFFFF"/>
        <w:rPr>
          <w:rStyle w:val="HTMLKodu"/>
          <w:rFonts w:ascii="Consolas" w:hAnsi="Consolas"/>
          <w:color w:val="212529"/>
        </w:rPr>
      </w:pPr>
      <w:r>
        <w:rPr>
          <w:rStyle w:val="HTMLKodu"/>
          <w:rFonts w:ascii="Consolas" w:hAnsi="Consolas"/>
          <w:color w:val="212529"/>
        </w:rPr>
        <w:t>&lt;/html&gt;</w:t>
      </w:r>
    </w:p>
    <w:p w14:paraId="2F7ABEC3" w14:textId="77777777" w:rsidR="007E4821" w:rsidRDefault="007E4821" w:rsidP="007E4821">
      <w:pPr>
        <w:pStyle w:val="NormalWeb"/>
        <w:shd w:val="clear" w:color="auto" w:fill="FFFFFF"/>
        <w:spacing w:before="0" w:beforeAutospacing="0"/>
        <w:rPr>
          <w:rFonts w:ascii="Formular" w:hAnsi="Formular"/>
          <w:color w:val="212529"/>
          <w:sz w:val="29"/>
          <w:szCs w:val="29"/>
        </w:rPr>
      </w:pPr>
      <w:r>
        <w:rPr>
          <w:rStyle w:val="HTMLKodu"/>
          <w:rFonts w:ascii="Consolas" w:hAnsi="Consolas"/>
          <w:color w:val="FF0000"/>
          <w:shd w:val="clear" w:color="auto" w:fill="F0F0F0"/>
        </w:rPr>
        <w:t>Output:</w:t>
      </w:r>
    </w:p>
    <w:p w14:paraId="12F50B1F" w14:textId="77777777" w:rsidR="007E4821" w:rsidRDefault="007E4821" w:rsidP="007E4821">
      <w:pPr>
        <w:pStyle w:val="Balk1"/>
        <w:shd w:val="clear" w:color="auto" w:fill="FFFFFF"/>
        <w:spacing w:before="0"/>
        <w:rPr>
          <w:rFonts w:ascii="Formular" w:hAnsi="Formular"/>
          <w:color w:val="4A1E1E"/>
          <w:sz w:val="48"/>
          <w:szCs w:val="48"/>
        </w:rPr>
      </w:pPr>
      <w:r>
        <w:rPr>
          <w:rFonts w:ascii="Formular" w:hAnsi="Formular"/>
          <w:b/>
          <w:bCs/>
          <w:color w:val="4A1E1E"/>
        </w:rPr>
        <w:t>HTML Links</w:t>
      </w:r>
    </w:p>
    <w:p w14:paraId="5DB8544A" w14:textId="77777777" w:rsidR="007E4821" w:rsidRDefault="007E4821" w:rsidP="007E4821">
      <w:pPr>
        <w:shd w:val="clear" w:color="auto" w:fill="FFFFFF"/>
        <w:rPr>
          <w:rFonts w:ascii="Formular" w:hAnsi="Formular"/>
          <w:color w:val="4A1E1E"/>
          <w:sz w:val="29"/>
          <w:szCs w:val="29"/>
        </w:rPr>
      </w:pPr>
      <w:hyperlink r:id="rId21" w:tgtFrame="_blank" w:history="1">
        <w:r>
          <w:rPr>
            <w:rStyle w:val="Kpr"/>
            <w:rFonts w:ascii="Formular" w:hAnsi="Formular"/>
            <w:color w:val="0F6FC5"/>
            <w:sz w:val="29"/>
            <w:szCs w:val="29"/>
          </w:rPr>
          <w:t>Welcome clarusway</w:t>
        </w:r>
      </w:hyperlink>
    </w:p>
    <w:p w14:paraId="400E9956" w14:textId="77777777" w:rsidR="007E4821" w:rsidRPr="007E4821" w:rsidRDefault="007E4821" w:rsidP="007E4821">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7E4821">
        <w:rPr>
          <w:rFonts w:ascii="Formular" w:eastAsia="Times New Roman" w:hAnsi="Formular" w:cs="Times New Roman"/>
          <w:color w:val="212529"/>
          <w:sz w:val="27"/>
          <w:szCs w:val="27"/>
          <w:highlight w:val="yellow"/>
          <w:lang w:eastAsia="tr-TR"/>
        </w:rPr>
        <w:t>Image as a Link</w:t>
      </w:r>
    </w:p>
    <w:p w14:paraId="0B1D3DC7" w14:textId="77777777" w:rsidR="007E4821" w:rsidRPr="007E4821" w:rsidRDefault="007E4821" w:rsidP="007E4821">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7E4821">
        <w:rPr>
          <w:rFonts w:ascii="Formular" w:eastAsia="Times New Roman" w:hAnsi="Formular" w:cs="Times New Roman"/>
          <w:color w:val="212529"/>
          <w:sz w:val="29"/>
          <w:szCs w:val="29"/>
          <w:lang w:eastAsia="tr-TR"/>
        </w:rPr>
        <w:t xml:space="preserve">We </w:t>
      </w:r>
      <w:r w:rsidRPr="007E4821">
        <w:rPr>
          <w:rFonts w:ascii="Formular" w:eastAsia="Times New Roman" w:hAnsi="Formular" w:cs="Times New Roman"/>
          <w:color w:val="212529"/>
          <w:sz w:val="29"/>
          <w:szCs w:val="29"/>
          <w:highlight w:val="yellow"/>
          <w:lang w:eastAsia="tr-TR"/>
        </w:rPr>
        <w:t>can use an image as a link in HTML</w:t>
      </w:r>
      <w:r w:rsidRPr="007E4821">
        <w:rPr>
          <w:rFonts w:ascii="Formular" w:eastAsia="Times New Roman" w:hAnsi="Formular" w:cs="Times New Roman"/>
          <w:color w:val="212529"/>
          <w:sz w:val="29"/>
          <w:szCs w:val="29"/>
          <w:lang w:eastAsia="tr-TR"/>
        </w:rPr>
        <w:t>.</w:t>
      </w:r>
    </w:p>
    <w:p w14:paraId="7BD7C458" w14:textId="77777777" w:rsidR="007E4821" w:rsidRPr="007E4821" w:rsidRDefault="007E4821" w:rsidP="007E4821">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9"/>
          <w:szCs w:val="29"/>
          <w:highlight w:val="green"/>
          <w:lang w:eastAsia="tr-TR"/>
        </w:rPr>
      </w:pPr>
      <w:r w:rsidRPr="007E4821">
        <w:rPr>
          <w:rFonts w:ascii="Formular" w:eastAsia="Times New Roman" w:hAnsi="Formular" w:cs="Times New Roman"/>
          <w:color w:val="212529"/>
          <w:sz w:val="29"/>
          <w:szCs w:val="29"/>
          <w:lang w:eastAsia="tr-TR"/>
        </w:rPr>
        <w:t xml:space="preserve">For this, it is </w:t>
      </w:r>
      <w:r w:rsidRPr="007E4821">
        <w:rPr>
          <w:rFonts w:ascii="Formular" w:eastAsia="Times New Roman" w:hAnsi="Formular" w:cs="Times New Roman"/>
          <w:color w:val="212529"/>
          <w:sz w:val="29"/>
          <w:szCs w:val="29"/>
          <w:highlight w:val="green"/>
          <w:lang w:eastAsia="tr-TR"/>
        </w:rPr>
        <w:t>enough to put an </w:t>
      </w:r>
      <w:r w:rsidRPr="007430A8">
        <w:rPr>
          <w:rFonts w:ascii="Consolas" w:eastAsia="Times New Roman" w:hAnsi="Consolas" w:cs="Courier New"/>
          <w:color w:val="FF0000"/>
          <w:sz w:val="20"/>
          <w:szCs w:val="20"/>
          <w:highlight w:val="green"/>
          <w:shd w:val="clear" w:color="auto" w:fill="F0F0F0"/>
          <w:lang w:eastAsia="tr-TR"/>
        </w:rPr>
        <w:t>&lt;img&gt;</w:t>
      </w:r>
      <w:r w:rsidRPr="007E4821">
        <w:rPr>
          <w:rFonts w:ascii="Formular" w:eastAsia="Times New Roman" w:hAnsi="Formular" w:cs="Times New Roman"/>
          <w:color w:val="212529"/>
          <w:sz w:val="29"/>
          <w:szCs w:val="29"/>
          <w:highlight w:val="green"/>
          <w:lang w:eastAsia="tr-TR"/>
        </w:rPr>
        <w:t> tag between opening and closing </w:t>
      </w:r>
      <w:r w:rsidRPr="007430A8">
        <w:rPr>
          <w:rFonts w:ascii="Consolas" w:eastAsia="Times New Roman" w:hAnsi="Consolas" w:cs="Courier New"/>
          <w:color w:val="FF0000"/>
          <w:sz w:val="20"/>
          <w:szCs w:val="20"/>
          <w:highlight w:val="green"/>
          <w:shd w:val="clear" w:color="auto" w:fill="F0F0F0"/>
          <w:lang w:eastAsia="tr-TR"/>
        </w:rPr>
        <w:t>&lt;a&gt;</w:t>
      </w:r>
      <w:r w:rsidRPr="007E4821">
        <w:rPr>
          <w:rFonts w:ascii="Formular" w:eastAsia="Times New Roman" w:hAnsi="Formular" w:cs="Times New Roman"/>
          <w:color w:val="212529"/>
          <w:sz w:val="29"/>
          <w:szCs w:val="29"/>
          <w:highlight w:val="green"/>
          <w:lang w:eastAsia="tr-TR"/>
        </w:rPr>
        <w:t> tag.</w:t>
      </w:r>
    </w:p>
    <w:p w14:paraId="1F9467FF"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&lt;!DOCTYPE html&gt;</w:t>
      </w:r>
    </w:p>
    <w:p w14:paraId="1B665737"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&lt;</w:t>
      </w:r>
      <w:proofErr w:type="gramStart"/>
      <w:r w:rsidRPr="007E4821">
        <w:rPr>
          <w:rFonts w:ascii="Consolas" w:eastAsia="Times New Roman" w:hAnsi="Consolas" w:cs="Courier New"/>
          <w:color w:val="212529"/>
          <w:sz w:val="20"/>
          <w:szCs w:val="20"/>
          <w:lang w:eastAsia="tr-TR"/>
        </w:rPr>
        <w:t>html</w:t>
      </w:r>
      <w:proofErr w:type="gramEnd"/>
      <w:r w:rsidRPr="007E4821">
        <w:rPr>
          <w:rFonts w:ascii="Consolas" w:eastAsia="Times New Roman" w:hAnsi="Consolas" w:cs="Courier New"/>
          <w:color w:val="212529"/>
          <w:sz w:val="20"/>
          <w:szCs w:val="20"/>
          <w:lang w:eastAsia="tr-TR"/>
        </w:rPr>
        <w:t>&gt;</w:t>
      </w:r>
    </w:p>
    <w:p w14:paraId="402C8796"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body</w:t>
      </w:r>
      <w:proofErr w:type="gramEnd"/>
      <w:r w:rsidRPr="007E4821">
        <w:rPr>
          <w:rFonts w:ascii="Consolas" w:eastAsia="Times New Roman" w:hAnsi="Consolas" w:cs="Courier New"/>
          <w:color w:val="212529"/>
          <w:sz w:val="20"/>
          <w:szCs w:val="20"/>
          <w:lang w:eastAsia="tr-TR"/>
        </w:rPr>
        <w:t>&gt;</w:t>
      </w:r>
    </w:p>
    <w:p w14:paraId="075A5E96"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h</w:t>
      </w:r>
      <w:proofErr w:type="gramEnd"/>
      <w:r w:rsidRPr="007E4821">
        <w:rPr>
          <w:rFonts w:ascii="Consolas" w:eastAsia="Times New Roman" w:hAnsi="Consolas" w:cs="Courier New"/>
          <w:color w:val="212529"/>
          <w:sz w:val="20"/>
          <w:szCs w:val="20"/>
          <w:lang w:eastAsia="tr-TR"/>
        </w:rPr>
        <w:t>1&gt;HTML Links&lt;/h1&gt;</w:t>
      </w:r>
    </w:p>
    <w:p w14:paraId="30EB52D8"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w:t>
      </w:r>
      <w:proofErr w:type="gramStart"/>
      <w:r w:rsidRPr="007E4821">
        <w:rPr>
          <w:rFonts w:ascii="Consolas" w:eastAsia="Times New Roman" w:hAnsi="Consolas" w:cs="Courier New"/>
          <w:color w:val="212529"/>
          <w:sz w:val="20"/>
          <w:szCs w:val="20"/>
          <w:lang w:eastAsia="tr-TR"/>
        </w:rPr>
        <w:t>a</w:t>
      </w:r>
      <w:proofErr w:type="gramEnd"/>
      <w:r w:rsidRPr="007E4821">
        <w:rPr>
          <w:rFonts w:ascii="Consolas" w:eastAsia="Times New Roman" w:hAnsi="Consolas" w:cs="Courier New"/>
          <w:color w:val="212529"/>
          <w:sz w:val="20"/>
          <w:szCs w:val="20"/>
          <w:lang w:eastAsia="tr-TR"/>
        </w:rPr>
        <w:t xml:space="preserve"> href="http://clarusway.com/" target="_blank"&gt;</w:t>
      </w:r>
      <w:r w:rsidRPr="007430A8">
        <w:rPr>
          <w:rFonts w:ascii="Consolas" w:eastAsia="Times New Roman" w:hAnsi="Consolas" w:cs="Courier New"/>
          <w:color w:val="212529"/>
          <w:sz w:val="20"/>
          <w:szCs w:val="20"/>
          <w:highlight w:val="green"/>
          <w:lang w:eastAsia="tr-TR"/>
        </w:rPr>
        <w:t>&lt;img src="https://drive.google.com/open?id=1u4ycHASa7sVNknCxXeca2dwD7l9Va0PK"</w:t>
      </w:r>
      <w:r w:rsidRPr="007E4821">
        <w:rPr>
          <w:rFonts w:ascii="Consolas" w:eastAsia="Times New Roman" w:hAnsi="Consolas" w:cs="Courier New"/>
          <w:color w:val="212529"/>
          <w:sz w:val="20"/>
          <w:szCs w:val="20"/>
          <w:lang w:eastAsia="tr-TR"/>
        </w:rPr>
        <w:t xml:space="preserve"> </w:t>
      </w:r>
      <w:r w:rsidRPr="007430A8">
        <w:rPr>
          <w:rFonts w:ascii="Consolas" w:eastAsia="Times New Roman" w:hAnsi="Consolas" w:cs="Courier New"/>
          <w:color w:val="212529"/>
          <w:sz w:val="20"/>
          <w:szCs w:val="20"/>
          <w:highlight w:val="green"/>
          <w:lang w:eastAsia="tr-TR"/>
        </w:rPr>
        <w:t>alt="A lighthouse" width="50%" height="auto"&gt;</w:t>
      </w:r>
      <w:r w:rsidRPr="007E4821">
        <w:rPr>
          <w:rFonts w:ascii="Consolas" w:eastAsia="Times New Roman" w:hAnsi="Consolas" w:cs="Courier New"/>
          <w:color w:val="212529"/>
          <w:sz w:val="20"/>
          <w:szCs w:val="20"/>
          <w:lang w:eastAsia="tr-TR"/>
        </w:rPr>
        <w:t>&lt;/a&gt;</w:t>
      </w:r>
    </w:p>
    <w:p w14:paraId="4ED604B4"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7E4821">
        <w:rPr>
          <w:rFonts w:ascii="Consolas" w:eastAsia="Times New Roman" w:hAnsi="Consolas" w:cs="Courier New"/>
          <w:color w:val="212529"/>
          <w:sz w:val="20"/>
          <w:szCs w:val="20"/>
          <w:lang w:eastAsia="tr-TR"/>
        </w:rPr>
        <w:t xml:space="preserve">   &lt;/body&gt;</w:t>
      </w:r>
    </w:p>
    <w:p w14:paraId="037F5E3D" w14:textId="77777777" w:rsidR="007E4821" w:rsidRPr="007E4821" w:rsidRDefault="007E4821" w:rsidP="007E4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7E4821">
        <w:rPr>
          <w:rFonts w:ascii="Consolas" w:eastAsia="Times New Roman" w:hAnsi="Consolas" w:cs="Courier New"/>
          <w:color w:val="212529"/>
          <w:sz w:val="20"/>
          <w:szCs w:val="20"/>
          <w:lang w:eastAsia="tr-TR"/>
        </w:rPr>
        <w:t>&lt;/html&gt;</w:t>
      </w:r>
    </w:p>
    <w:p w14:paraId="09A9A1F7" w14:textId="0D14E138" w:rsidR="007E4821" w:rsidRDefault="007E4821" w:rsidP="007E4821"/>
    <w:p w14:paraId="7510CD40" w14:textId="575DEB47" w:rsidR="007430A8" w:rsidRDefault="007430A8" w:rsidP="007E4821">
      <w:r>
        <w:rPr>
          <w:rFonts w:ascii="Consolas" w:hAnsi="Consolas"/>
          <w:color w:val="FF0000"/>
          <w:sz w:val="23"/>
          <w:szCs w:val="23"/>
          <w:shd w:val="clear" w:color="auto" w:fill="F0F0F0"/>
        </w:rPr>
        <w:t>Output:</w:t>
      </w:r>
    </w:p>
    <w:p w14:paraId="0E10E8E1" w14:textId="467BB7B2" w:rsidR="007430A8" w:rsidRDefault="007430A8" w:rsidP="007430A8">
      <w:pPr>
        <w:pStyle w:val="Balk1"/>
        <w:shd w:val="clear" w:color="auto" w:fill="FFFFFF"/>
        <w:spacing w:before="0"/>
        <w:rPr>
          <w:rFonts w:ascii="Formular" w:hAnsi="Formular"/>
          <w:b/>
          <w:bCs/>
          <w:color w:val="4A1E1E"/>
        </w:rPr>
      </w:pPr>
      <w:r>
        <w:rPr>
          <w:noProof/>
        </w:rPr>
        <w:lastRenderedPageBreak/>
        <w:drawing>
          <wp:anchor distT="0" distB="0" distL="114300" distR="114300" simplePos="0" relativeHeight="251669504" behindDoc="1" locked="0" layoutInCell="1" allowOverlap="1" wp14:anchorId="06299088" wp14:editId="23182E64">
            <wp:simplePos x="0" y="0"/>
            <wp:positionH relativeFrom="column">
              <wp:posOffset>-1270</wp:posOffset>
            </wp:positionH>
            <wp:positionV relativeFrom="paragraph">
              <wp:posOffset>301807</wp:posOffset>
            </wp:positionV>
            <wp:extent cx="2465705" cy="1845310"/>
            <wp:effectExtent l="0" t="0" r="0" b="2540"/>
            <wp:wrapTight wrapText="bothSides">
              <wp:wrapPolygon edited="0">
                <wp:start x="0" y="0"/>
                <wp:lineTo x="0" y="21407"/>
                <wp:lineTo x="21361" y="21407"/>
                <wp:lineTo x="21361" y="0"/>
                <wp:lineTo x="0" y="0"/>
              </wp:wrapPolygon>
            </wp:wrapTight>
            <wp:docPr id="20" name="Resim 20" descr="A light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lighthou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5705" cy="1845310"/>
                    </a:xfrm>
                    <a:prstGeom prst="rect">
                      <a:avLst/>
                    </a:prstGeom>
                    <a:noFill/>
                    <a:ln>
                      <a:noFill/>
                    </a:ln>
                  </pic:spPr>
                </pic:pic>
              </a:graphicData>
            </a:graphic>
          </wp:anchor>
        </w:drawing>
      </w:r>
      <w:r>
        <w:rPr>
          <w:rFonts w:ascii="Formular" w:hAnsi="Formular"/>
          <w:b/>
          <w:bCs/>
          <w:color w:val="4A1E1E"/>
        </w:rPr>
        <w:t>HTML Links</w:t>
      </w:r>
    </w:p>
    <w:p w14:paraId="13430E8B" w14:textId="0E91AD09" w:rsidR="007430A8" w:rsidRDefault="007430A8" w:rsidP="007430A8"/>
    <w:p w14:paraId="05A7F123" w14:textId="16DA8E67" w:rsidR="007430A8" w:rsidRDefault="007430A8" w:rsidP="007430A8"/>
    <w:p w14:paraId="5995D238" w14:textId="63AE8F26" w:rsidR="007430A8" w:rsidRDefault="007430A8" w:rsidP="007430A8"/>
    <w:p w14:paraId="3AB698B8" w14:textId="0A0DA49D" w:rsidR="007430A8" w:rsidRDefault="007430A8" w:rsidP="007430A8"/>
    <w:p w14:paraId="4870BF60" w14:textId="286AA363" w:rsidR="007430A8" w:rsidRDefault="007430A8" w:rsidP="007430A8"/>
    <w:p w14:paraId="1E0ADAD1" w14:textId="21795334" w:rsidR="007430A8" w:rsidRDefault="007430A8" w:rsidP="007430A8"/>
    <w:p w14:paraId="4679AC1C" w14:textId="44CC8D2E" w:rsidR="007430A8" w:rsidRDefault="007430A8" w:rsidP="007430A8"/>
    <w:p w14:paraId="765103D6" w14:textId="1D0D18B0" w:rsidR="007430A8" w:rsidRDefault="007430A8" w:rsidP="007430A8"/>
    <w:p w14:paraId="583F9D88" w14:textId="77777777" w:rsidR="007430A8" w:rsidRDefault="007430A8" w:rsidP="007430A8">
      <w:pPr>
        <w:pStyle w:val="Balk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HTML Interview Questions</w:t>
      </w:r>
    </w:p>
    <w:p w14:paraId="1A78D9CD" w14:textId="29485A5A" w:rsidR="007430A8" w:rsidRDefault="007430A8" w:rsidP="007430A8"/>
    <w:p w14:paraId="440C7E07" w14:textId="77777777" w:rsidR="007430A8" w:rsidRDefault="007430A8" w:rsidP="007430A8">
      <w:pPr>
        <w:pStyle w:val="Balk2"/>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do you mean by HTML?</w:t>
      </w:r>
    </w:p>
    <w:p w14:paraId="2E4B9CB9"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HTML is known as Hypertext Markup Language. This Language is used for World Wide Web. It’s a standard Language which is used for creating the web pages.</w:t>
      </w:r>
    </w:p>
    <w:p w14:paraId="0FB77E5F"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parts of the HTML page?</w:t>
      </w:r>
    </w:p>
    <w:p w14:paraId="0D77BF82"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Basically, there are two parts of the web pages: Content and Tags which are responsible for the format of an HTML page.</w:t>
      </w:r>
    </w:p>
    <w:p w14:paraId="444CB975"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do you mean by Tags?</w:t>
      </w:r>
    </w:p>
    <w:p w14:paraId="4E73A847"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In HTML page content is placed between the Tags which are basically responsible for the formatting of the page. Tags are written between less than symbol (&lt;) and greater than (&gt;) symbol.</w:t>
      </w:r>
    </w:p>
    <w:p w14:paraId="699811A4"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Do all HTML tags are written in a pair?</w:t>
      </w:r>
    </w:p>
    <w:p w14:paraId="09E9AA61"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This is the most common HTML Interview Questions asked in an interview. No, there are some HTML tags are present which can be used as single.</w:t>
      </w:r>
    </w:p>
    <w:p w14:paraId="312537F8"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list types available in HTML?</w:t>
      </w:r>
    </w:p>
    <w:p w14:paraId="7BE0E06F"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The common list type are available in HTML are given below:</w:t>
      </w:r>
      <w:r>
        <w:rPr>
          <w:rFonts w:ascii="Arial" w:hAnsi="Arial" w:cs="Arial"/>
          <w:color w:val="000000"/>
        </w:rPr>
        <w:br/>
        <w:t>– Ordered list</w:t>
      </w:r>
      <w:r>
        <w:rPr>
          <w:rFonts w:ascii="Arial" w:hAnsi="Arial" w:cs="Arial"/>
          <w:color w:val="000000"/>
        </w:rPr>
        <w:br/>
        <w:t>– Unordered list</w:t>
      </w:r>
      <w:r>
        <w:rPr>
          <w:rFonts w:ascii="Arial" w:hAnsi="Arial" w:cs="Arial"/>
          <w:color w:val="000000"/>
        </w:rPr>
        <w:br/>
        <w:t>– Definition list</w:t>
      </w:r>
      <w:r>
        <w:rPr>
          <w:rFonts w:ascii="Arial" w:hAnsi="Arial" w:cs="Arial"/>
          <w:color w:val="000000"/>
        </w:rPr>
        <w:br/>
        <w:t>– Menu list</w:t>
      </w:r>
      <w:r>
        <w:rPr>
          <w:rFonts w:ascii="Arial" w:hAnsi="Arial" w:cs="Arial"/>
          <w:color w:val="000000"/>
        </w:rPr>
        <w:br/>
        <w:t>– Directory list</w:t>
      </w:r>
    </w:p>
    <w:p w14:paraId="735ECCA7"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
    <w:p w14:paraId="67DC5F29" w14:textId="668765F1"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Give the example for putting a comment in the HTML page?</w:t>
      </w:r>
    </w:p>
    <w:p w14:paraId="0C3BA075" w14:textId="77777777" w:rsidR="007430A8" w:rsidRDefault="007430A8" w:rsidP="007430A8">
      <w:pPr>
        <w:pStyle w:val="NormalWeb"/>
        <w:shd w:val="clear" w:color="auto" w:fill="FEFEFE"/>
        <w:spacing w:before="0" w:beforeAutospacing="0"/>
        <w:rPr>
          <w:rFonts w:ascii="Arial" w:hAnsi="Arial" w:cs="Arial"/>
          <w:color w:val="000000"/>
        </w:rPr>
      </w:pPr>
      <w:proofErr w:type="gramStart"/>
      <w:r>
        <w:rPr>
          <w:rFonts w:ascii="Arial" w:hAnsi="Arial" w:cs="Arial"/>
          <w:color w:val="000000"/>
        </w:rPr>
        <w:t>&lt;!—</w:t>
      </w:r>
      <w:proofErr w:type="gramEnd"/>
      <w:r>
        <w:rPr>
          <w:rFonts w:ascii="Arial" w:hAnsi="Arial" w:cs="Arial"/>
          <w:color w:val="000000"/>
        </w:rPr>
        <w:t>Text for comment -&gt;</w:t>
      </w:r>
    </w:p>
    <w:p w14:paraId="52924757"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to apply Hyperlink in an HTML page?</w:t>
      </w:r>
    </w:p>
    <w:p w14:paraId="50C7AA9F"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We can use &lt;ahref&gt; tag for HTML page. For eg: &lt;ahref&gt; Text &lt;/a&gt;</w:t>
      </w:r>
    </w:p>
    <w:p w14:paraId="40CE7618"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to change the font colour in the HTML page?</w:t>
      </w:r>
    </w:p>
    <w:p w14:paraId="4B955248"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&lt;</w:t>
      </w:r>
      <w:proofErr w:type="gramStart"/>
      <w:r>
        <w:rPr>
          <w:rFonts w:ascii="Arial" w:hAnsi="Arial" w:cs="Arial"/>
          <w:color w:val="000000"/>
        </w:rPr>
        <w:t>font</w:t>
      </w:r>
      <w:proofErr w:type="gramEnd"/>
      <w:r>
        <w:rPr>
          <w:rFonts w:ascii="Arial" w:hAnsi="Arial" w:cs="Arial"/>
          <w:color w:val="000000"/>
        </w:rPr>
        <w:t xml:space="preserve"> color=”color”&gt;…&lt;/font&gt;</w:t>
      </w:r>
    </w:p>
    <w:p w14:paraId="2EFFF170"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to write the paragraph in the HTML page?</w:t>
      </w:r>
    </w:p>
    <w:p w14:paraId="2BDE11B5"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For the paragraph tag &lt;p&gt; text you want to show the paragraph &lt;/p&gt; will be used.</w:t>
      </w:r>
    </w:p>
    <w:p w14:paraId="12AD0BFA"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Which browser supports the HTML5?</w:t>
      </w:r>
    </w:p>
    <w:p w14:paraId="13B125B4"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Google Chrome, Apple Safari, Mozilla Firefox, and Opera all support most of the HTML5 features.</w:t>
      </w:r>
    </w:p>
    <w:p w14:paraId="5C7B91BA"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different types of heading format supported by HTML?</w:t>
      </w:r>
    </w:p>
    <w:p w14:paraId="0B9268D0"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 xml:space="preserve">HTML heading is use to highlight the content of HTML document. </w:t>
      </w:r>
      <w:proofErr w:type="gramStart"/>
      <w:r>
        <w:rPr>
          <w:rFonts w:ascii="Arial" w:hAnsi="Arial" w:cs="Arial"/>
          <w:color w:val="000000"/>
        </w:rPr>
        <w:t>the</w:t>
      </w:r>
      <w:proofErr w:type="gramEnd"/>
      <w:r>
        <w:rPr>
          <w:rFonts w:ascii="Arial" w:hAnsi="Arial" w:cs="Arial"/>
          <w:color w:val="000000"/>
        </w:rPr>
        <w:t xml:space="preserve"> heading tags which are used in HTML are &lt;h1&gt; to &lt;h6&gt;.</w:t>
      </w:r>
    </w:p>
    <w:p w14:paraId="53253D28"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to create a table in HTML?</w:t>
      </w:r>
    </w:p>
    <w:p w14:paraId="56A81719"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By using &lt;table&gt; tag we create the table in HTML.</w:t>
      </w:r>
    </w:p>
    <w:p w14:paraId="1B4FC9AD"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are the frames?</w:t>
      </w:r>
    </w:p>
    <w:p w14:paraId="5EF8AF5D"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By using frames we can make the navigation of the site easier.</w:t>
      </w:r>
    </w:p>
    <w:p w14:paraId="08941DA7"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HTML5?</w:t>
      </w:r>
    </w:p>
    <w:p w14:paraId="35424D7C"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HTML5 is the fifth version of </w:t>
      </w:r>
      <w:hyperlink r:id="rId23" w:history="1">
        <w:r>
          <w:rPr>
            <w:rStyle w:val="Kpr"/>
            <w:rFonts w:ascii="Arial" w:hAnsi="Arial" w:cs="Arial"/>
          </w:rPr>
          <w:t>HTML language</w:t>
        </w:r>
      </w:hyperlink>
      <w:r>
        <w:rPr>
          <w:rFonts w:ascii="Arial" w:hAnsi="Arial" w:cs="Arial"/>
          <w:color w:val="000000"/>
        </w:rPr>
        <w:t> and it is the currently </w:t>
      </w:r>
      <w:hyperlink r:id="rId24" w:history="1">
        <w:r>
          <w:rPr>
            <w:rStyle w:val="Kpr"/>
            <w:rFonts w:ascii="Arial" w:hAnsi="Arial" w:cs="Arial"/>
          </w:rPr>
          <w:t>running version of HTML</w:t>
        </w:r>
      </w:hyperlink>
      <w:r>
        <w:rPr>
          <w:rFonts w:ascii="Arial" w:hAnsi="Arial" w:cs="Arial"/>
          <w:color w:val="000000"/>
        </w:rPr>
        <w:t>.</w:t>
      </w:r>
    </w:p>
    <w:p w14:paraId="5DCE0696"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Which new tags are included in the HTML5?</w:t>
      </w:r>
    </w:p>
    <w:p w14:paraId="43DF9BA8"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&lt;</w:t>
      </w:r>
      <w:proofErr w:type="gramStart"/>
      <w:r>
        <w:rPr>
          <w:rFonts w:ascii="Arial" w:hAnsi="Arial" w:cs="Arial"/>
          <w:color w:val="000000"/>
        </w:rPr>
        <w:t>video</w:t>
      </w:r>
      <w:proofErr w:type="gramEnd"/>
      <w:r>
        <w:rPr>
          <w:rFonts w:ascii="Arial" w:hAnsi="Arial" w:cs="Arial"/>
          <w:color w:val="000000"/>
        </w:rPr>
        <w:t>&gt; and &lt;audio&gt; are the new tags which are introduced in the HTML5. They are basically used as a replacement of flash player and Silverlight to play multimedia items in the web pages.</w:t>
      </w:r>
    </w:p>
    <w:p w14:paraId="21532906"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Canvas element in the HTML?</w:t>
      </w:r>
    </w:p>
    <w:p w14:paraId="0E599FB4"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For representing charts, 2D images, graphs on the web page we use Canvas element.</w:t>
      </w:r>
    </w:p>
    <w:p w14:paraId="3EEA2482"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What are the storage types of HTML5?</w:t>
      </w:r>
    </w:p>
    <w:p w14:paraId="37877667"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Two storage type of HTML5 are:</w:t>
      </w:r>
      <w:r>
        <w:rPr>
          <w:rFonts w:ascii="Arial" w:hAnsi="Arial" w:cs="Arial"/>
          <w:color w:val="000000"/>
        </w:rPr>
        <w:br/>
      </w:r>
      <w:r>
        <w:rPr>
          <w:rStyle w:val="Gl"/>
          <w:rFonts w:ascii="Arial" w:hAnsi="Arial" w:cs="Arial"/>
          <w:color w:val="000000"/>
        </w:rPr>
        <w:t>Session Storage</w:t>
      </w:r>
      <w:r>
        <w:rPr>
          <w:rFonts w:ascii="Arial" w:hAnsi="Arial" w:cs="Arial"/>
          <w:color w:val="000000"/>
        </w:rPr>
        <w:t>– It will store the data related to the current.</w:t>
      </w:r>
      <w:r>
        <w:rPr>
          <w:rFonts w:ascii="Arial" w:hAnsi="Arial" w:cs="Arial"/>
          <w:color w:val="000000"/>
        </w:rPr>
        <w:br/>
      </w:r>
      <w:r>
        <w:rPr>
          <w:rStyle w:val="Gl"/>
          <w:rFonts w:ascii="Arial" w:hAnsi="Arial" w:cs="Arial"/>
          <w:color w:val="000000"/>
        </w:rPr>
        <w:t>Local Storage-</w:t>
      </w:r>
      <w:r>
        <w:rPr>
          <w:rFonts w:ascii="Arial" w:hAnsi="Arial" w:cs="Arial"/>
          <w:color w:val="000000"/>
        </w:rPr>
        <w:t> In this data will not be erased when the browser is closed</w:t>
      </w:r>
    </w:p>
    <w:p w14:paraId="39EDE69A"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can we get the geographic position of a user in HTML5?</w:t>
      </w:r>
    </w:p>
    <w:p w14:paraId="76B468E6"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By using Geolocation API we can retrieve the location of the user.</w:t>
      </w:r>
    </w:p>
    <w:p w14:paraId="07FF32E3"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do you mean by HTML attribute?</w:t>
      </w:r>
    </w:p>
    <w:p w14:paraId="644FF186"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Additional information given with the elements is known as an attribute. For Eg</w:t>
      </w:r>
      <w:r>
        <w:rPr>
          <w:rFonts w:ascii="Arial" w:hAnsi="Arial" w:cs="Arial"/>
          <w:color w:val="000000"/>
        </w:rPr>
        <w:br/>
        <w:t>&lt;font size=”10” color</w:t>
      </w:r>
      <w:proofErr w:type="gramStart"/>
      <w:r>
        <w:rPr>
          <w:rFonts w:ascii="Arial" w:hAnsi="Arial" w:cs="Arial"/>
          <w:color w:val="000000"/>
        </w:rPr>
        <w:t>=”red</w:t>
      </w:r>
      <w:proofErr w:type="gramEnd"/>
      <w:r>
        <w:rPr>
          <w:rFonts w:ascii="Arial" w:hAnsi="Arial" w:cs="Arial"/>
          <w:color w:val="000000"/>
        </w:rPr>
        <w:t>”&gt;</w:t>
      </w:r>
    </w:p>
    <w:p w14:paraId="7B3E4C20"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How we use JavaScript with HTML?</w:t>
      </w:r>
    </w:p>
    <w:p w14:paraId="1FFB5B3E"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By using script tag we can use JavaScript with HTML. For Eg:</w:t>
      </w:r>
      <w:r>
        <w:rPr>
          <w:rFonts w:ascii="Arial" w:hAnsi="Arial" w:cs="Arial"/>
          <w:color w:val="000000"/>
        </w:rPr>
        <w:br/>
        <w:t>&lt;script&gt;</w:t>
      </w:r>
      <w:r>
        <w:rPr>
          <w:rFonts w:ascii="Arial" w:hAnsi="Arial" w:cs="Arial"/>
          <w:color w:val="000000"/>
        </w:rPr>
        <w:br/>
      </w:r>
      <w:proofErr w:type="gramStart"/>
      <w:r>
        <w:rPr>
          <w:rFonts w:ascii="Arial" w:hAnsi="Arial" w:cs="Arial"/>
          <w:color w:val="000000"/>
        </w:rPr>
        <w:t>document.getElementById</w:t>
      </w:r>
      <w:proofErr w:type="gramEnd"/>
      <w:r>
        <w:rPr>
          <w:rFonts w:ascii="Arial" w:hAnsi="Arial" w:cs="Arial"/>
          <w:color w:val="000000"/>
        </w:rPr>
        <w:t>(“demo”).innerHTML = “Hello JavaScript!”;</w:t>
      </w:r>
      <w:r>
        <w:rPr>
          <w:rFonts w:ascii="Arial" w:hAnsi="Arial" w:cs="Arial"/>
          <w:color w:val="000000"/>
        </w:rPr>
        <w:br/>
        <w:t>&lt;/script&gt;</w:t>
      </w:r>
    </w:p>
    <w:p w14:paraId="2E33156B"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Get and Post Method?</w:t>
      </w:r>
    </w:p>
    <w:p w14:paraId="78C97CAA"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GET s use to request the data from server and POST is used for submitting the data to a server.</w:t>
      </w:r>
    </w:p>
    <w:p w14:paraId="0FDBADFA"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SPAN tag is used for?</w:t>
      </w:r>
    </w:p>
    <w:p w14:paraId="79AE1414"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Span is used for formatting elements in the SPAN block. It is used to select inline text.</w:t>
      </w:r>
    </w:p>
    <w:p w14:paraId="69C714DD"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does HTML Stands for?</w:t>
      </w:r>
    </w:p>
    <w:p w14:paraId="157849C4"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HTML Stands for </w:t>
      </w:r>
      <w:r>
        <w:rPr>
          <w:rStyle w:val="Gl"/>
          <w:rFonts w:ascii="Arial" w:hAnsi="Arial" w:cs="Arial"/>
          <w:color w:val="000000"/>
        </w:rPr>
        <w:t>Hypertext Markup Language</w:t>
      </w:r>
      <w:r>
        <w:rPr>
          <w:rFonts w:ascii="Arial" w:hAnsi="Arial" w:cs="Arial"/>
          <w:color w:val="000000"/>
        </w:rPr>
        <w:t>. This language is basically used for creating web applications and also for web pages as well. It is a standard markup language with cascading style sheets and JavaScript which form a triad for WWW i.e. worldwide Web.HTML came into existence in 1980 when a great computer professor Sir Tim Berners Lee (a contractor and author of HTML) proposed an idea in CERN, to basically sharing and using documents. So in this way, a great language came into existence.</w:t>
      </w:r>
    </w:p>
    <w:p w14:paraId="5B51F5FE"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XHTML?</w:t>
      </w:r>
    </w:p>
    <w:p w14:paraId="72570615" w14:textId="77777777" w:rsidR="007430A8" w:rsidRDefault="007430A8" w:rsidP="007430A8">
      <w:pPr>
        <w:pStyle w:val="NormalWeb"/>
        <w:shd w:val="clear" w:color="auto" w:fill="FEFEFE"/>
        <w:spacing w:before="0" w:beforeAutospacing="0"/>
        <w:rPr>
          <w:rFonts w:ascii="Arial" w:hAnsi="Arial" w:cs="Arial"/>
          <w:color w:val="000000"/>
        </w:rPr>
      </w:pPr>
      <w:hyperlink r:id="rId25" w:tgtFrame="_blank" w:history="1">
        <w:r>
          <w:rPr>
            <w:rStyle w:val="Kpr"/>
            <w:rFonts w:ascii="Arial" w:hAnsi="Arial" w:cs="Arial"/>
          </w:rPr>
          <w:t>XHTML</w:t>
        </w:r>
      </w:hyperlink>
      <w:r>
        <w:rPr>
          <w:rFonts w:ascii="Arial" w:hAnsi="Arial" w:cs="Arial"/>
          <w:color w:val="000000"/>
        </w:rPr>
        <w:t> means Extensible Hypertext Markup Language, which is basically a part of Family of XML markup language. It usually extends the most popularly used HTML i.e. Hypertext Markup Language, the pages in which the web pages are formulated.</w:t>
      </w:r>
    </w:p>
    <w:p w14:paraId="6CBACA04"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p>
    <w:p w14:paraId="065E3ED5" w14:textId="724218B5"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lastRenderedPageBreak/>
        <w:t>What does DOCTYPE mean?</w:t>
      </w:r>
    </w:p>
    <w:p w14:paraId="689D3689"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DOCTYPE or Document Type Declaration is a type of instruction which usually works in association with particular SGML or </w:t>
      </w:r>
      <w:hyperlink r:id="rId26" w:tgtFrame="_blank" w:history="1">
        <w:r>
          <w:rPr>
            <w:rStyle w:val="Kpr"/>
            <w:rFonts w:ascii="Arial" w:hAnsi="Arial" w:cs="Arial"/>
            <w:b/>
            <w:bCs/>
          </w:rPr>
          <w:t>XML</w:t>
        </w:r>
      </w:hyperlink>
      <w:r>
        <w:rPr>
          <w:rFonts w:ascii="Arial" w:hAnsi="Arial" w:cs="Arial"/>
          <w:color w:val="000000"/>
        </w:rPr>
        <w:t> documents basically. Let us take an example to understand it more thoroughly, for example, A Web page with a document type definition i.e. DTD is the best to understand. In a well serialized and a proper form of the document, It manifests and also the contribution of it is a lot as a short string of markup that usually conforms to a particular syntax.</w:t>
      </w:r>
    </w:p>
    <w:p w14:paraId="360BB75D"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new features were added to HTML5?</w:t>
      </w:r>
    </w:p>
    <w:p w14:paraId="7A863962"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It introduced several semantic components, which refers to the elements that express the meaning. Some of the new semantic components are &lt;header&gt;, &lt;footer&gt;, &lt;section&gt;, and &lt;article&gt;. That means they are not in simple containers, but they tell the browser more about their contents.</w:t>
      </w:r>
    </w:p>
    <w:p w14:paraId="0A545333"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There are additional form element types such as “Number”, “Date”, “Calendar” and “Range”. Video and audio elements are included, and new graphic elements like &lt;svg&gt; and &lt;canvas&gt; have been added.</w:t>
      </w:r>
    </w:p>
    <w:p w14:paraId="551D78E2"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SVG element?</w:t>
      </w:r>
    </w:p>
    <w:p w14:paraId="66B36990"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SVG is followed by the XML format; It has scalable vector graphics used to create vector graphics with interactive and animated support.</w:t>
      </w:r>
    </w:p>
    <w:p w14:paraId="0BE5B5FF"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Resolution is independent of SVG because it does not lose its size or rearrange its quality.</w:t>
      </w:r>
    </w:p>
    <w:p w14:paraId="4DC49FA8"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the difference between directory and menu lists and unordered lists?</w:t>
      </w:r>
    </w:p>
    <w:p w14:paraId="0B2DC095"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The main difference is that directory and menu lists do not have attributes to change bullet styles.</w:t>
      </w:r>
    </w:p>
    <w:p w14:paraId="3B44074D" w14:textId="77777777" w:rsidR="007430A8" w:rsidRPr="007430A8" w:rsidRDefault="007430A8" w:rsidP="007430A8">
      <w:pPr>
        <w:pBdr>
          <w:top w:val="single" w:sz="6" w:space="10" w:color="EEEEEE"/>
        </w:pBdr>
        <w:shd w:val="clear" w:color="auto" w:fill="FEFEFE"/>
        <w:spacing w:after="0" w:line="240" w:lineRule="auto"/>
        <w:outlineLvl w:val="1"/>
        <w:rPr>
          <w:rFonts w:ascii="Arial" w:eastAsia="Times New Roman" w:hAnsi="Arial" w:cs="Arial"/>
          <w:b/>
          <w:bCs/>
          <w:color w:val="222266"/>
          <w:sz w:val="30"/>
          <w:szCs w:val="30"/>
          <w:lang w:eastAsia="tr-TR"/>
        </w:rPr>
      </w:pPr>
      <w:r w:rsidRPr="007430A8">
        <w:rPr>
          <w:rFonts w:ascii="Arial" w:eastAsia="Times New Roman" w:hAnsi="Arial" w:cs="Arial"/>
          <w:b/>
          <w:bCs/>
          <w:color w:val="222266"/>
          <w:sz w:val="30"/>
          <w:szCs w:val="30"/>
          <w:lang w:eastAsia="tr-TR"/>
        </w:rPr>
        <w:t>Tell me two advantages of HTML5 web storage</w:t>
      </w:r>
    </w:p>
    <w:p w14:paraId="3BD8D962" w14:textId="77777777" w:rsidR="007430A8" w:rsidRPr="007430A8" w:rsidRDefault="007430A8" w:rsidP="007430A8">
      <w:pPr>
        <w:shd w:val="clear" w:color="auto" w:fill="FEFEFE"/>
        <w:spacing w:after="100" w:afterAutospacing="1" w:line="240" w:lineRule="auto"/>
        <w:rPr>
          <w:rFonts w:ascii="Arial" w:eastAsia="Times New Roman" w:hAnsi="Arial" w:cs="Arial"/>
          <w:color w:val="000000"/>
          <w:sz w:val="24"/>
          <w:szCs w:val="24"/>
          <w:lang w:eastAsia="tr-TR"/>
        </w:rPr>
      </w:pPr>
      <w:r w:rsidRPr="007430A8">
        <w:rPr>
          <w:rFonts w:ascii="Arial" w:eastAsia="Times New Roman" w:hAnsi="Arial" w:cs="Arial"/>
          <w:color w:val="000000"/>
          <w:sz w:val="24"/>
          <w:szCs w:val="24"/>
          <w:lang w:eastAsia="tr-TR"/>
        </w:rPr>
        <w:t>Two main advantages of HTML5 Web Storage are:</w:t>
      </w:r>
    </w:p>
    <w:p w14:paraId="0918583A" w14:textId="77777777" w:rsidR="007430A8" w:rsidRPr="007430A8" w:rsidRDefault="007430A8" w:rsidP="007430A8">
      <w:pPr>
        <w:numPr>
          <w:ilvl w:val="0"/>
          <w:numId w:val="34"/>
        </w:numPr>
        <w:shd w:val="clear" w:color="auto" w:fill="FEFEFE"/>
        <w:spacing w:after="240" w:line="240" w:lineRule="auto"/>
        <w:ind w:left="360"/>
        <w:rPr>
          <w:rFonts w:ascii="Arial" w:eastAsia="Times New Roman" w:hAnsi="Arial" w:cs="Arial"/>
          <w:color w:val="000000"/>
          <w:sz w:val="24"/>
          <w:szCs w:val="24"/>
          <w:lang w:eastAsia="tr-TR"/>
        </w:rPr>
      </w:pPr>
      <w:r w:rsidRPr="007430A8">
        <w:rPr>
          <w:rFonts w:ascii="Arial" w:eastAsia="Times New Roman" w:hAnsi="Arial" w:cs="Arial"/>
          <w:color w:val="000000"/>
          <w:sz w:val="24"/>
          <w:szCs w:val="24"/>
          <w:lang w:eastAsia="tr-TR"/>
        </w:rPr>
        <w:t>It can save up to 10 MB data, which is definitely more than what cookies are.</w:t>
      </w:r>
    </w:p>
    <w:p w14:paraId="05FD5176" w14:textId="77777777" w:rsidR="007430A8" w:rsidRPr="007430A8" w:rsidRDefault="007430A8" w:rsidP="007430A8">
      <w:pPr>
        <w:numPr>
          <w:ilvl w:val="0"/>
          <w:numId w:val="34"/>
        </w:numPr>
        <w:shd w:val="clear" w:color="auto" w:fill="FEFEFE"/>
        <w:spacing w:after="0" w:line="240" w:lineRule="auto"/>
        <w:ind w:left="360"/>
        <w:rPr>
          <w:rFonts w:ascii="Arial" w:eastAsia="Times New Roman" w:hAnsi="Arial" w:cs="Arial"/>
          <w:color w:val="000000"/>
          <w:sz w:val="24"/>
          <w:szCs w:val="24"/>
          <w:lang w:eastAsia="tr-TR"/>
        </w:rPr>
      </w:pPr>
      <w:r w:rsidRPr="007430A8">
        <w:rPr>
          <w:rFonts w:ascii="Arial" w:eastAsia="Times New Roman" w:hAnsi="Arial" w:cs="Arial"/>
          <w:color w:val="000000"/>
          <w:sz w:val="24"/>
          <w:szCs w:val="24"/>
          <w:lang w:eastAsia="tr-TR"/>
        </w:rPr>
        <w:t>Web Storage Data can not be changed with HTTP request. It helps to increase the performance of the application.</w:t>
      </w:r>
    </w:p>
    <w:p w14:paraId="40CDA6F2"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Explain five new input types provided by HTML5 for shapes?</w:t>
      </w:r>
    </w:p>
    <w:p w14:paraId="2C8A6AB5"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The following important, new data types are provided in HTML5:</w:t>
      </w:r>
    </w:p>
    <w:p w14:paraId="552C5E98"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Date: This allows the user to select a date.</w:t>
      </w:r>
    </w:p>
    <w:p w14:paraId="2235D9F1"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Data Time-Local: This input type allows user time and time to select a date and time.</w:t>
      </w:r>
    </w:p>
    <w:p w14:paraId="06F6BB89"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Date: This input type allows user time and time to select a time and time.</w:t>
      </w:r>
    </w:p>
    <w:p w14:paraId="42852719"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lastRenderedPageBreak/>
        <w:t>Month: It helps the user choose a month and year</w:t>
      </w:r>
    </w:p>
    <w:p w14:paraId="3C56D16B"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What is Semantic Elements?</w:t>
      </w:r>
      <w:bookmarkStart w:id="5" w:name="_GoBack"/>
      <w:bookmarkEnd w:id="5"/>
    </w:p>
    <w:p w14:paraId="69ACD421"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Semantic elements expresses its meaning for the web browser and developer.</w:t>
      </w:r>
    </w:p>
    <w:p w14:paraId="2652E329"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 xml:space="preserve">Eg: </w:t>
      </w:r>
      <w:proofErr w:type="gramStart"/>
      <w:r>
        <w:rPr>
          <w:rFonts w:ascii="Arial" w:hAnsi="Arial" w:cs="Arial"/>
          <w:color w:val="000000"/>
        </w:rPr>
        <w:t>Header ,</w:t>
      </w:r>
      <w:proofErr w:type="gramEnd"/>
      <w:r>
        <w:rPr>
          <w:rFonts w:ascii="Arial" w:hAnsi="Arial" w:cs="Arial"/>
          <w:color w:val="000000"/>
        </w:rPr>
        <w:t xml:space="preserve"> Footer</w:t>
      </w:r>
    </w:p>
    <w:p w14:paraId="3493C1D9"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A developer has been given an assignment to create a webpage for a shopping application. Which of the below language he need to learn to create the basic structure of the webpage?</w:t>
      </w:r>
    </w:p>
    <w:p w14:paraId="23807860" w14:textId="77777777" w:rsidR="007430A8" w:rsidRDefault="007430A8" w:rsidP="007430A8">
      <w:pPr>
        <w:pStyle w:val="NormalWeb"/>
        <w:shd w:val="clear" w:color="auto" w:fill="FEFEFE"/>
        <w:spacing w:before="0" w:beforeAutospacing="0"/>
        <w:rPr>
          <w:rFonts w:ascii="Arial" w:hAnsi="Arial" w:cs="Arial"/>
          <w:color w:val="000000"/>
        </w:rPr>
      </w:pPr>
      <w:proofErr w:type="gramStart"/>
      <w:r>
        <w:rPr>
          <w:rFonts w:ascii="Arial" w:hAnsi="Arial" w:cs="Arial"/>
          <w:color w:val="000000"/>
        </w:rPr>
        <w:t>markup</w:t>
      </w:r>
      <w:proofErr w:type="gramEnd"/>
      <w:r>
        <w:rPr>
          <w:rFonts w:ascii="Arial" w:hAnsi="Arial" w:cs="Arial"/>
          <w:color w:val="000000"/>
        </w:rPr>
        <w:t>.</w:t>
      </w:r>
    </w:p>
    <w:p w14:paraId="00E5B2BF"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A developer wants to create a HTML page. In which part of the code he can keep the information about the page?</w:t>
      </w:r>
    </w:p>
    <w:p w14:paraId="0706FC1E" w14:textId="77777777" w:rsidR="007430A8" w:rsidRDefault="007430A8" w:rsidP="007430A8">
      <w:pPr>
        <w:pStyle w:val="NormalWeb"/>
        <w:shd w:val="clear" w:color="auto" w:fill="FEFEFE"/>
        <w:spacing w:before="0" w:beforeAutospacing="0"/>
        <w:rPr>
          <w:rFonts w:ascii="Arial" w:hAnsi="Arial" w:cs="Arial"/>
          <w:color w:val="000000"/>
        </w:rPr>
      </w:pPr>
      <w:proofErr w:type="gramStart"/>
      <w:r>
        <w:rPr>
          <w:rFonts w:ascii="Arial" w:hAnsi="Arial" w:cs="Arial"/>
          <w:color w:val="000000"/>
        </w:rPr>
        <w:t>head</w:t>
      </w:r>
      <w:proofErr w:type="gramEnd"/>
      <w:r>
        <w:rPr>
          <w:rFonts w:ascii="Arial" w:hAnsi="Arial" w:cs="Arial"/>
          <w:color w:val="000000"/>
        </w:rPr>
        <w:t xml:space="preserve"> section.</w:t>
      </w:r>
    </w:p>
    <w:p w14:paraId="14940F6E"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Is it possible to nest HTML lists?</w:t>
      </w:r>
    </w:p>
    <w:p w14:paraId="0F20ACB5"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 Yes</w:t>
      </w:r>
    </w:p>
    <w:p w14:paraId="571A12CD" w14:textId="77777777" w:rsidR="007430A8" w:rsidRDefault="007430A8" w:rsidP="007430A8">
      <w:pPr>
        <w:pStyle w:val="Balk2"/>
        <w:pBdr>
          <w:top w:val="single" w:sz="6" w:space="10" w:color="EEEEEE"/>
        </w:pBdr>
        <w:shd w:val="clear" w:color="auto" w:fill="FEFEFE"/>
        <w:spacing w:before="0" w:beforeAutospacing="0" w:after="0" w:afterAutospacing="0"/>
        <w:rPr>
          <w:rFonts w:ascii="Arial" w:hAnsi="Arial" w:cs="Arial"/>
          <w:color w:val="222266"/>
          <w:sz w:val="30"/>
          <w:szCs w:val="30"/>
        </w:rPr>
      </w:pPr>
      <w:r>
        <w:rPr>
          <w:rFonts w:ascii="Arial" w:hAnsi="Arial" w:cs="Arial"/>
          <w:color w:val="222266"/>
          <w:sz w:val="30"/>
          <w:szCs w:val="30"/>
        </w:rPr>
        <w:t>Webpage can be linked to itself by creating _____________.</w:t>
      </w:r>
    </w:p>
    <w:p w14:paraId="1E503677" w14:textId="77777777" w:rsidR="007430A8" w:rsidRDefault="007430A8" w:rsidP="007430A8">
      <w:pPr>
        <w:pStyle w:val="NormalWeb"/>
        <w:shd w:val="clear" w:color="auto" w:fill="FEFEFE"/>
        <w:spacing w:before="0" w:beforeAutospacing="0"/>
        <w:rPr>
          <w:rFonts w:ascii="Arial" w:hAnsi="Arial" w:cs="Arial"/>
          <w:color w:val="000000"/>
        </w:rPr>
      </w:pPr>
      <w:r>
        <w:rPr>
          <w:rFonts w:ascii="Arial" w:hAnsi="Arial" w:cs="Arial"/>
          <w:color w:val="000000"/>
        </w:rPr>
        <w:t>Bookmark</w:t>
      </w:r>
    </w:p>
    <w:p w14:paraId="57BEF01B" w14:textId="77777777" w:rsidR="007430A8" w:rsidRPr="007430A8" w:rsidRDefault="007430A8" w:rsidP="007430A8"/>
    <w:sectPr w:rsidR="007430A8" w:rsidRPr="00743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521"/>
    <w:multiLevelType w:val="multilevel"/>
    <w:tmpl w:val="D30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CA1"/>
    <w:multiLevelType w:val="multilevel"/>
    <w:tmpl w:val="160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47D1"/>
    <w:multiLevelType w:val="multilevel"/>
    <w:tmpl w:val="B25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C7FFB"/>
    <w:multiLevelType w:val="multilevel"/>
    <w:tmpl w:val="3D92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B0B84"/>
    <w:multiLevelType w:val="multilevel"/>
    <w:tmpl w:val="F8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0A69"/>
    <w:multiLevelType w:val="multilevel"/>
    <w:tmpl w:val="10A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8366B"/>
    <w:multiLevelType w:val="multilevel"/>
    <w:tmpl w:val="AAEA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75D43"/>
    <w:multiLevelType w:val="multilevel"/>
    <w:tmpl w:val="5E1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67150"/>
    <w:multiLevelType w:val="multilevel"/>
    <w:tmpl w:val="D13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7084"/>
    <w:multiLevelType w:val="multilevel"/>
    <w:tmpl w:val="A77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43DC3"/>
    <w:multiLevelType w:val="multilevel"/>
    <w:tmpl w:val="632A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67679"/>
    <w:multiLevelType w:val="multilevel"/>
    <w:tmpl w:val="8A1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B039F"/>
    <w:multiLevelType w:val="multilevel"/>
    <w:tmpl w:val="348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F1096"/>
    <w:multiLevelType w:val="multilevel"/>
    <w:tmpl w:val="1E7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D4542"/>
    <w:multiLevelType w:val="multilevel"/>
    <w:tmpl w:val="65F4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E375F"/>
    <w:multiLevelType w:val="multilevel"/>
    <w:tmpl w:val="084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A05E2"/>
    <w:multiLevelType w:val="multilevel"/>
    <w:tmpl w:val="A5A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657DE"/>
    <w:multiLevelType w:val="multilevel"/>
    <w:tmpl w:val="5A9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744F2"/>
    <w:multiLevelType w:val="multilevel"/>
    <w:tmpl w:val="7C0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77E27"/>
    <w:multiLevelType w:val="multilevel"/>
    <w:tmpl w:val="E13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E363A"/>
    <w:multiLevelType w:val="multilevel"/>
    <w:tmpl w:val="23F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73237"/>
    <w:multiLevelType w:val="multilevel"/>
    <w:tmpl w:val="5EE6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42DC6"/>
    <w:multiLevelType w:val="multilevel"/>
    <w:tmpl w:val="63D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223E8"/>
    <w:multiLevelType w:val="multilevel"/>
    <w:tmpl w:val="8A88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01049"/>
    <w:multiLevelType w:val="multilevel"/>
    <w:tmpl w:val="DB6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77AFF"/>
    <w:multiLevelType w:val="multilevel"/>
    <w:tmpl w:val="A0B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A435E"/>
    <w:multiLevelType w:val="multilevel"/>
    <w:tmpl w:val="6C7C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1537A"/>
    <w:multiLevelType w:val="multilevel"/>
    <w:tmpl w:val="5F5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54558"/>
    <w:multiLevelType w:val="multilevel"/>
    <w:tmpl w:val="2A2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515BC"/>
    <w:multiLevelType w:val="multilevel"/>
    <w:tmpl w:val="269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74AA"/>
    <w:multiLevelType w:val="multilevel"/>
    <w:tmpl w:val="D40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B48F3"/>
    <w:multiLevelType w:val="multilevel"/>
    <w:tmpl w:val="C796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37D93"/>
    <w:multiLevelType w:val="multilevel"/>
    <w:tmpl w:val="A28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72D81"/>
    <w:multiLevelType w:val="multilevel"/>
    <w:tmpl w:val="F47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7"/>
  </w:num>
  <w:num w:numId="4">
    <w:abstractNumId w:val="0"/>
  </w:num>
  <w:num w:numId="5">
    <w:abstractNumId w:val="26"/>
  </w:num>
  <w:num w:numId="6">
    <w:abstractNumId w:val="30"/>
  </w:num>
  <w:num w:numId="7">
    <w:abstractNumId w:val="32"/>
  </w:num>
  <w:num w:numId="8">
    <w:abstractNumId w:val="22"/>
  </w:num>
  <w:num w:numId="9">
    <w:abstractNumId w:val="8"/>
  </w:num>
  <w:num w:numId="10">
    <w:abstractNumId w:val="19"/>
  </w:num>
  <w:num w:numId="11">
    <w:abstractNumId w:val="10"/>
  </w:num>
  <w:num w:numId="12">
    <w:abstractNumId w:val="16"/>
  </w:num>
  <w:num w:numId="13">
    <w:abstractNumId w:val="28"/>
  </w:num>
  <w:num w:numId="14">
    <w:abstractNumId w:val="17"/>
  </w:num>
  <w:num w:numId="15">
    <w:abstractNumId w:val="18"/>
  </w:num>
  <w:num w:numId="16">
    <w:abstractNumId w:val="31"/>
  </w:num>
  <w:num w:numId="17">
    <w:abstractNumId w:val="21"/>
  </w:num>
  <w:num w:numId="18">
    <w:abstractNumId w:val="29"/>
  </w:num>
  <w:num w:numId="19">
    <w:abstractNumId w:val="2"/>
  </w:num>
  <w:num w:numId="20">
    <w:abstractNumId w:val="23"/>
  </w:num>
  <w:num w:numId="21">
    <w:abstractNumId w:val="15"/>
  </w:num>
  <w:num w:numId="22">
    <w:abstractNumId w:val="7"/>
  </w:num>
  <w:num w:numId="23">
    <w:abstractNumId w:val="14"/>
  </w:num>
  <w:num w:numId="24">
    <w:abstractNumId w:val="20"/>
  </w:num>
  <w:num w:numId="25">
    <w:abstractNumId w:val="13"/>
  </w:num>
  <w:num w:numId="26">
    <w:abstractNumId w:val="6"/>
  </w:num>
  <w:num w:numId="27">
    <w:abstractNumId w:val="33"/>
  </w:num>
  <w:num w:numId="28">
    <w:abstractNumId w:val="25"/>
  </w:num>
  <w:num w:numId="29">
    <w:abstractNumId w:val="3"/>
  </w:num>
  <w:num w:numId="30">
    <w:abstractNumId w:val="24"/>
  </w:num>
  <w:num w:numId="31">
    <w:abstractNumId w:val="1"/>
  </w:num>
  <w:num w:numId="32">
    <w:abstractNumId w:val="11"/>
  </w:num>
  <w:num w:numId="33">
    <w:abstractNumId w:val="9"/>
  </w:num>
  <w:num w:numId="34">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6E"/>
    <w:rsid w:val="00011324"/>
    <w:rsid w:val="00174443"/>
    <w:rsid w:val="00205A38"/>
    <w:rsid w:val="004A3A23"/>
    <w:rsid w:val="004C656E"/>
    <w:rsid w:val="004F3861"/>
    <w:rsid w:val="005133BF"/>
    <w:rsid w:val="007430A8"/>
    <w:rsid w:val="007A2D34"/>
    <w:rsid w:val="007E4821"/>
    <w:rsid w:val="007F332C"/>
    <w:rsid w:val="008B7F76"/>
    <w:rsid w:val="00962524"/>
    <w:rsid w:val="00973599"/>
    <w:rsid w:val="00A92C75"/>
    <w:rsid w:val="00AA2E00"/>
    <w:rsid w:val="00B1014F"/>
    <w:rsid w:val="00C3363B"/>
    <w:rsid w:val="00C343CD"/>
    <w:rsid w:val="00C42A69"/>
    <w:rsid w:val="00D55664"/>
    <w:rsid w:val="00E876EF"/>
    <w:rsid w:val="00EB1298"/>
    <w:rsid w:val="00EF2A5D"/>
    <w:rsid w:val="00FA09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7CCE"/>
  <w15:chartTrackingRefBased/>
  <w15:docId w15:val="{0F14DE4A-0676-4335-B2A8-00656210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8B7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8B7F7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B7F7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A92C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A92C75"/>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A92C7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B7F7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B7F7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B7F7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B7F76"/>
    <w:rPr>
      <w:b/>
      <w:bCs/>
    </w:rPr>
  </w:style>
  <w:style w:type="character" w:styleId="HTMLKodu">
    <w:name w:val="HTML Code"/>
    <w:basedOn w:val="VarsaylanParagrafYazTipi"/>
    <w:uiPriority w:val="99"/>
    <w:semiHidden/>
    <w:unhideWhenUsed/>
    <w:rsid w:val="008B7F76"/>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8B7F76"/>
    <w:rPr>
      <w:rFonts w:asciiTheme="majorHAnsi" w:eastAsiaTheme="majorEastAsia" w:hAnsiTheme="majorHAnsi" w:cstheme="majorBidi"/>
      <w:color w:val="2F5496" w:themeColor="accent1" w:themeShade="BF"/>
      <w:sz w:val="32"/>
      <w:szCs w:val="32"/>
    </w:rPr>
  </w:style>
  <w:style w:type="paragraph" w:styleId="HTMLncedenBiimlendirilmi">
    <w:name w:val="HTML Preformatted"/>
    <w:basedOn w:val="Normal"/>
    <w:link w:val="HTMLncedenBiimlendirilmiChar"/>
    <w:uiPriority w:val="99"/>
    <w:unhideWhenUsed/>
    <w:rsid w:val="008B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B7F76"/>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7F332C"/>
    <w:rPr>
      <w:color w:val="0000FF"/>
      <w:u w:val="single"/>
    </w:rPr>
  </w:style>
  <w:style w:type="paragraph" w:styleId="ListeParagraf">
    <w:name w:val="List Paragraph"/>
    <w:basedOn w:val="Normal"/>
    <w:uiPriority w:val="34"/>
    <w:qFormat/>
    <w:rsid w:val="007F332C"/>
    <w:pPr>
      <w:ind w:left="720"/>
      <w:contextualSpacing/>
    </w:pPr>
  </w:style>
  <w:style w:type="character" w:customStyle="1" w:styleId="Balk4Char">
    <w:name w:val="Başlık 4 Char"/>
    <w:basedOn w:val="VarsaylanParagrafYazTipi"/>
    <w:link w:val="Balk4"/>
    <w:uiPriority w:val="9"/>
    <w:semiHidden/>
    <w:rsid w:val="00A92C75"/>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A92C75"/>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A92C75"/>
    <w:rPr>
      <w:rFonts w:asciiTheme="majorHAnsi" w:eastAsiaTheme="majorEastAsia" w:hAnsiTheme="majorHAnsi" w:cstheme="majorBidi"/>
      <w:color w:val="1F3763" w:themeColor="accent1" w:themeShade="7F"/>
    </w:rPr>
  </w:style>
  <w:style w:type="character" w:styleId="Vurgu">
    <w:name w:val="Emphasis"/>
    <w:basedOn w:val="VarsaylanParagrafYazTipi"/>
    <w:uiPriority w:val="20"/>
    <w:qFormat/>
    <w:rsid w:val="00AA2E00"/>
    <w:rPr>
      <w:i/>
      <w:iCs/>
    </w:rPr>
  </w:style>
  <w:style w:type="character" w:customStyle="1" w:styleId="badge">
    <w:name w:val="badge"/>
    <w:basedOn w:val="VarsaylanParagrafYazTipi"/>
    <w:rsid w:val="00205A38"/>
  </w:style>
  <w:style w:type="character" w:customStyle="1" w:styleId="font-weight-normal">
    <w:name w:val="font-weight-normal"/>
    <w:basedOn w:val="VarsaylanParagrafYazTipi"/>
    <w:rsid w:val="0020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524">
      <w:bodyDiv w:val="1"/>
      <w:marLeft w:val="0"/>
      <w:marRight w:val="0"/>
      <w:marTop w:val="0"/>
      <w:marBottom w:val="0"/>
      <w:divBdr>
        <w:top w:val="none" w:sz="0" w:space="0" w:color="auto"/>
        <w:left w:val="none" w:sz="0" w:space="0" w:color="auto"/>
        <w:bottom w:val="none" w:sz="0" w:space="0" w:color="auto"/>
        <w:right w:val="none" w:sz="0" w:space="0" w:color="auto"/>
      </w:divBdr>
      <w:divsChild>
        <w:div w:id="387994119">
          <w:marLeft w:val="0"/>
          <w:marRight w:val="0"/>
          <w:marTop w:val="0"/>
          <w:marBottom w:val="0"/>
          <w:divBdr>
            <w:top w:val="none" w:sz="0" w:space="0" w:color="auto"/>
            <w:left w:val="none" w:sz="0" w:space="0" w:color="auto"/>
            <w:bottom w:val="none" w:sz="0" w:space="0" w:color="auto"/>
            <w:right w:val="none" w:sz="0" w:space="0" w:color="auto"/>
          </w:divBdr>
        </w:div>
      </w:divsChild>
    </w:div>
    <w:div w:id="5989053">
      <w:bodyDiv w:val="1"/>
      <w:marLeft w:val="0"/>
      <w:marRight w:val="0"/>
      <w:marTop w:val="0"/>
      <w:marBottom w:val="0"/>
      <w:divBdr>
        <w:top w:val="none" w:sz="0" w:space="0" w:color="auto"/>
        <w:left w:val="none" w:sz="0" w:space="0" w:color="auto"/>
        <w:bottom w:val="none" w:sz="0" w:space="0" w:color="auto"/>
        <w:right w:val="none" w:sz="0" w:space="0" w:color="auto"/>
      </w:divBdr>
    </w:div>
    <w:div w:id="18051487">
      <w:bodyDiv w:val="1"/>
      <w:marLeft w:val="0"/>
      <w:marRight w:val="0"/>
      <w:marTop w:val="0"/>
      <w:marBottom w:val="0"/>
      <w:divBdr>
        <w:top w:val="none" w:sz="0" w:space="0" w:color="auto"/>
        <w:left w:val="none" w:sz="0" w:space="0" w:color="auto"/>
        <w:bottom w:val="none" w:sz="0" w:space="0" w:color="auto"/>
        <w:right w:val="none" w:sz="0" w:space="0" w:color="auto"/>
      </w:divBdr>
      <w:divsChild>
        <w:div w:id="664944000">
          <w:marLeft w:val="0"/>
          <w:marRight w:val="0"/>
          <w:marTop w:val="0"/>
          <w:marBottom w:val="0"/>
          <w:divBdr>
            <w:top w:val="none" w:sz="0" w:space="0" w:color="auto"/>
            <w:left w:val="none" w:sz="0" w:space="0" w:color="auto"/>
            <w:bottom w:val="none" w:sz="0" w:space="0" w:color="auto"/>
            <w:right w:val="none" w:sz="0" w:space="0" w:color="auto"/>
          </w:divBdr>
          <w:divsChild>
            <w:div w:id="652835840">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26880289">
      <w:bodyDiv w:val="1"/>
      <w:marLeft w:val="0"/>
      <w:marRight w:val="0"/>
      <w:marTop w:val="0"/>
      <w:marBottom w:val="0"/>
      <w:divBdr>
        <w:top w:val="none" w:sz="0" w:space="0" w:color="auto"/>
        <w:left w:val="none" w:sz="0" w:space="0" w:color="auto"/>
        <w:bottom w:val="none" w:sz="0" w:space="0" w:color="auto"/>
        <w:right w:val="none" w:sz="0" w:space="0" w:color="auto"/>
      </w:divBdr>
      <w:divsChild>
        <w:div w:id="1938907029">
          <w:marLeft w:val="0"/>
          <w:marRight w:val="0"/>
          <w:marTop w:val="0"/>
          <w:marBottom w:val="0"/>
          <w:divBdr>
            <w:top w:val="none" w:sz="0" w:space="0" w:color="auto"/>
            <w:left w:val="none" w:sz="0" w:space="0" w:color="auto"/>
            <w:bottom w:val="none" w:sz="0" w:space="0" w:color="auto"/>
            <w:right w:val="none" w:sz="0" w:space="0" w:color="auto"/>
          </w:divBdr>
        </w:div>
      </w:divsChild>
    </w:div>
    <w:div w:id="37242257">
      <w:bodyDiv w:val="1"/>
      <w:marLeft w:val="0"/>
      <w:marRight w:val="0"/>
      <w:marTop w:val="0"/>
      <w:marBottom w:val="0"/>
      <w:divBdr>
        <w:top w:val="none" w:sz="0" w:space="0" w:color="auto"/>
        <w:left w:val="none" w:sz="0" w:space="0" w:color="auto"/>
        <w:bottom w:val="none" w:sz="0" w:space="0" w:color="auto"/>
        <w:right w:val="none" w:sz="0" w:space="0" w:color="auto"/>
      </w:divBdr>
      <w:divsChild>
        <w:div w:id="798307161">
          <w:marLeft w:val="0"/>
          <w:marRight w:val="0"/>
          <w:marTop w:val="0"/>
          <w:marBottom w:val="0"/>
          <w:divBdr>
            <w:top w:val="none" w:sz="0" w:space="0" w:color="auto"/>
            <w:left w:val="none" w:sz="0" w:space="0" w:color="auto"/>
            <w:bottom w:val="none" w:sz="0" w:space="0" w:color="auto"/>
            <w:right w:val="none" w:sz="0" w:space="0" w:color="auto"/>
          </w:divBdr>
        </w:div>
      </w:divsChild>
    </w:div>
    <w:div w:id="49771432">
      <w:bodyDiv w:val="1"/>
      <w:marLeft w:val="0"/>
      <w:marRight w:val="0"/>
      <w:marTop w:val="0"/>
      <w:marBottom w:val="0"/>
      <w:divBdr>
        <w:top w:val="none" w:sz="0" w:space="0" w:color="auto"/>
        <w:left w:val="none" w:sz="0" w:space="0" w:color="auto"/>
        <w:bottom w:val="none" w:sz="0" w:space="0" w:color="auto"/>
        <w:right w:val="none" w:sz="0" w:space="0" w:color="auto"/>
      </w:divBdr>
      <w:divsChild>
        <w:div w:id="656495001">
          <w:marLeft w:val="0"/>
          <w:marRight w:val="0"/>
          <w:marTop w:val="0"/>
          <w:marBottom w:val="0"/>
          <w:divBdr>
            <w:top w:val="none" w:sz="0" w:space="0" w:color="auto"/>
            <w:left w:val="none" w:sz="0" w:space="0" w:color="auto"/>
            <w:bottom w:val="none" w:sz="0" w:space="0" w:color="auto"/>
            <w:right w:val="none" w:sz="0" w:space="0" w:color="auto"/>
          </w:divBdr>
        </w:div>
      </w:divsChild>
    </w:div>
    <w:div w:id="118381927">
      <w:bodyDiv w:val="1"/>
      <w:marLeft w:val="0"/>
      <w:marRight w:val="0"/>
      <w:marTop w:val="0"/>
      <w:marBottom w:val="0"/>
      <w:divBdr>
        <w:top w:val="none" w:sz="0" w:space="0" w:color="auto"/>
        <w:left w:val="none" w:sz="0" w:space="0" w:color="auto"/>
        <w:bottom w:val="none" w:sz="0" w:space="0" w:color="auto"/>
        <w:right w:val="none" w:sz="0" w:space="0" w:color="auto"/>
      </w:divBdr>
      <w:divsChild>
        <w:div w:id="170730685">
          <w:marLeft w:val="0"/>
          <w:marRight w:val="0"/>
          <w:marTop w:val="0"/>
          <w:marBottom w:val="0"/>
          <w:divBdr>
            <w:top w:val="none" w:sz="0" w:space="0" w:color="auto"/>
            <w:left w:val="none" w:sz="0" w:space="0" w:color="auto"/>
            <w:bottom w:val="none" w:sz="0" w:space="0" w:color="auto"/>
            <w:right w:val="none" w:sz="0" w:space="0" w:color="auto"/>
          </w:divBdr>
        </w:div>
      </w:divsChild>
    </w:div>
    <w:div w:id="138227248">
      <w:bodyDiv w:val="1"/>
      <w:marLeft w:val="0"/>
      <w:marRight w:val="0"/>
      <w:marTop w:val="0"/>
      <w:marBottom w:val="0"/>
      <w:divBdr>
        <w:top w:val="none" w:sz="0" w:space="0" w:color="auto"/>
        <w:left w:val="none" w:sz="0" w:space="0" w:color="auto"/>
        <w:bottom w:val="none" w:sz="0" w:space="0" w:color="auto"/>
        <w:right w:val="none" w:sz="0" w:space="0" w:color="auto"/>
      </w:divBdr>
      <w:divsChild>
        <w:div w:id="69696944">
          <w:marLeft w:val="0"/>
          <w:marRight w:val="0"/>
          <w:marTop w:val="0"/>
          <w:marBottom w:val="0"/>
          <w:divBdr>
            <w:top w:val="none" w:sz="0" w:space="0" w:color="auto"/>
            <w:left w:val="none" w:sz="0" w:space="0" w:color="auto"/>
            <w:bottom w:val="none" w:sz="0" w:space="0" w:color="auto"/>
            <w:right w:val="none" w:sz="0" w:space="0" w:color="auto"/>
          </w:divBdr>
        </w:div>
      </w:divsChild>
    </w:div>
    <w:div w:id="156269365">
      <w:bodyDiv w:val="1"/>
      <w:marLeft w:val="0"/>
      <w:marRight w:val="0"/>
      <w:marTop w:val="0"/>
      <w:marBottom w:val="0"/>
      <w:divBdr>
        <w:top w:val="none" w:sz="0" w:space="0" w:color="auto"/>
        <w:left w:val="none" w:sz="0" w:space="0" w:color="auto"/>
        <w:bottom w:val="none" w:sz="0" w:space="0" w:color="auto"/>
        <w:right w:val="none" w:sz="0" w:space="0" w:color="auto"/>
      </w:divBdr>
      <w:divsChild>
        <w:div w:id="440876447">
          <w:marLeft w:val="0"/>
          <w:marRight w:val="0"/>
          <w:marTop w:val="0"/>
          <w:marBottom w:val="0"/>
          <w:divBdr>
            <w:top w:val="none" w:sz="0" w:space="0" w:color="auto"/>
            <w:left w:val="none" w:sz="0" w:space="0" w:color="auto"/>
            <w:bottom w:val="none" w:sz="0" w:space="0" w:color="auto"/>
            <w:right w:val="none" w:sz="0" w:space="0" w:color="auto"/>
          </w:divBdr>
        </w:div>
      </w:divsChild>
    </w:div>
    <w:div w:id="167329512">
      <w:bodyDiv w:val="1"/>
      <w:marLeft w:val="0"/>
      <w:marRight w:val="0"/>
      <w:marTop w:val="0"/>
      <w:marBottom w:val="0"/>
      <w:divBdr>
        <w:top w:val="none" w:sz="0" w:space="0" w:color="auto"/>
        <w:left w:val="none" w:sz="0" w:space="0" w:color="auto"/>
        <w:bottom w:val="none" w:sz="0" w:space="0" w:color="auto"/>
        <w:right w:val="none" w:sz="0" w:space="0" w:color="auto"/>
      </w:divBdr>
      <w:divsChild>
        <w:div w:id="1247113474">
          <w:marLeft w:val="0"/>
          <w:marRight w:val="0"/>
          <w:marTop w:val="0"/>
          <w:marBottom w:val="0"/>
          <w:divBdr>
            <w:top w:val="none" w:sz="0" w:space="0" w:color="auto"/>
            <w:left w:val="none" w:sz="0" w:space="0" w:color="auto"/>
            <w:bottom w:val="none" w:sz="0" w:space="0" w:color="auto"/>
            <w:right w:val="none" w:sz="0" w:space="0" w:color="auto"/>
          </w:divBdr>
          <w:divsChild>
            <w:div w:id="741411863">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228153816">
      <w:bodyDiv w:val="1"/>
      <w:marLeft w:val="0"/>
      <w:marRight w:val="0"/>
      <w:marTop w:val="0"/>
      <w:marBottom w:val="0"/>
      <w:divBdr>
        <w:top w:val="none" w:sz="0" w:space="0" w:color="auto"/>
        <w:left w:val="none" w:sz="0" w:space="0" w:color="auto"/>
        <w:bottom w:val="none" w:sz="0" w:space="0" w:color="auto"/>
        <w:right w:val="none" w:sz="0" w:space="0" w:color="auto"/>
      </w:divBdr>
      <w:divsChild>
        <w:div w:id="1103841983">
          <w:marLeft w:val="0"/>
          <w:marRight w:val="0"/>
          <w:marTop w:val="0"/>
          <w:marBottom w:val="0"/>
          <w:divBdr>
            <w:top w:val="none" w:sz="0" w:space="0" w:color="auto"/>
            <w:left w:val="none" w:sz="0" w:space="0" w:color="auto"/>
            <w:bottom w:val="none" w:sz="0" w:space="0" w:color="auto"/>
            <w:right w:val="none" w:sz="0" w:space="0" w:color="auto"/>
          </w:divBdr>
        </w:div>
      </w:divsChild>
    </w:div>
    <w:div w:id="253901828">
      <w:bodyDiv w:val="1"/>
      <w:marLeft w:val="0"/>
      <w:marRight w:val="0"/>
      <w:marTop w:val="0"/>
      <w:marBottom w:val="0"/>
      <w:divBdr>
        <w:top w:val="none" w:sz="0" w:space="0" w:color="auto"/>
        <w:left w:val="none" w:sz="0" w:space="0" w:color="auto"/>
        <w:bottom w:val="none" w:sz="0" w:space="0" w:color="auto"/>
        <w:right w:val="none" w:sz="0" w:space="0" w:color="auto"/>
      </w:divBdr>
      <w:divsChild>
        <w:div w:id="1556038264">
          <w:marLeft w:val="0"/>
          <w:marRight w:val="0"/>
          <w:marTop w:val="0"/>
          <w:marBottom w:val="0"/>
          <w:divBdr>
            <w:top w:val="none" w:sz="0" w:space="0" w:color="auto"/>
            <w:left w:val="none" w:sz="0" w:space="0" w:color="auto"/>
            <w:bottom w:val="none" w:sz="0" w:space="0" w:color="auto"/>
            <w:right w:val="none" w:sz="0" w:space="0" w:color="auto"/>
          </w:divBdr>
        </w:div>
      </w:divsChild>
    </w:div>
    <w:div w:id="258106030">
      <w:bodyDiv w:val="1"/>
      <w:marLeft w:val="0"/>
      <w:marRight w:val="0"/>
      <w:marTop w:val="0"/>
      <w:marBottom w:val="0"/>
      <w:divBdr>
        <w:top w:val="none" w:sz="0" w:space="0" w:color="auto"/>
        <w:left w:val="none" w:sz="0" w:space="0" w:color="auto"/>
        <w:bottom w:val="none" w:sz="0" w:space="0" w:color="auto"/>
        <w:right w:val="none" w:sz="0" w:space="0" w:color="auto"/>
      </w:divBdr>
      <w:divsChild>
        <w:div w:id="1861891900">
          <w:marLeft w:val="0"/>
          <w:marRight w:val="0"/>
          <w:marTop w:val="0"/>
          <w:marBottom w:val="0"/>
          <w:divBdr>
            <w:top w:val="none" w:sz="0" w:space="0" w:color="auto"/>
            <w:left w:val="none" w:sz="0" w:space="0" w:color="auto"/>
            <w:bottom w:val="single" w:sz="6" w:space="0" w:color="DEE2E6"/>
            <w:right w:val="none" w:sz="0" w:space="0" w:color="auto"/>
          </w:divBdr>
          <w:divsChild>
            <w:div w:id="473302246">
              <w:marLeft w:val="0"/>
              <w:marRight w:val="0"/>
              <w:marTop w:val="0"/>
              <w:marBottom w:val="0"/>
              <w:divBdr>
                <w:top w:val="none" w:sz="0" w:space="0" w:color="auto"/>
                <w:left w:val="none" w:sz="0" w:space="0" w:color="auto"/>
                <w:bottom w:val="none" w:sz="0" w:space="0" w:color="auto"/>
                <w:right w:val="none" w:sz="0" w:space="0" w:color="auto"/>
              </w:divBdr>
              <w:divsChild>
                <w:div w:id="3084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4694">
          <w:marLeft w:val="0"/>
          <w:marRight w:val="0"/>
          <w:marTop w:val="0"/>
          <w:marBottom w:val="0"/>
          <w:divBdr>
            <w:top w:val="none" w:sz="0" w:space="0" w:color="auto"/>
            <w:left w:val="none" w:sz="0" w:space="0" w:color="auto"/>
            <w:bottom w:val="none" w:sz="0" w:space="0" w:color="auto"/>
            <w:right w:val="none" w:sz="0" w:space="0" w:color="auto"/>
          </w:divBdr>
        </w:div>
      </w:divsChild>
    </w:div>
    <w:div w:id="263460946">
      <w:bodyDiv w:val="1"/>
      <w:marLeft w:val="0"/>
      <w:marRight w:val="0"/>
      <w:marTop w:val="0"/>
      <w:marBottom w:val="0"/>
      <w:divBdr>
        <w:top w:val="none" w:sz="0" w:space="0" w:color="auto"/>
        <w:left w:val="none" w:sz="0" w:space="0" w:color="auto"/>
        <w:bottom w:val="none" w:sz="0" w:space="0" w:color="auto"/>
        <w:right w:val="none" w:sz="0" w:space="0" w:color="auto"/>
      </w:divBdr>
      <w:divsChild>
        <w:div w:id="507018953">
          <w:marLeft w:val="0"/>
          <w:marRight w:val="0"/>
          <w:marTop w:val="0"/>
          <w:marBottom w:val="0"/>
          <w:divBdr>
            <w:top w:val="none" w:sz="0" w:space="0" w:color="auto"/>
            <w:left w:val="none" w:sz="0" w:space="0" w:color="auto"/>
            <w:bottom w:val="none" w:sz="0" w:space="0" w:color="auto"/>
            <w:right w:val="none" w:sz="0" w:space="0" w:color="auto"/>
          </w:divBdr>
        </w:div>
      </w:divsChild>
    </w:div>
    <w:div w:id="274754064">
      <w:bodyDiv w:val="1"/>
      <w:marLeft w:val="0"/>
      <w:marRight w:val="0"/>
      <w:marTop w:val="0"/>
      <w:marBottom w:val="0"/>
      <w:divBdr>
        <w:top w:val="none" w:sz="0" w:space="0" w:color="auto"/>
        <w:left w:val="none" w:sz="0" w:space="0" w:color="auto"/>
        <w:bottom w:val="none" w:sz="0" w:space="0" w:color="auto"/>
        <w:right w:val="none" w:sz="0" w:space="0" w:color="auto"/>
      </w:divBdr>
      <w:divsChild>
        <w:div w:id="398480714">
          <w:marLeft w:val="0"/>
          <w:marRight w:val="0"/>
          <w:marTop w:val="0"/>
          <w:marBottom w:val="0"/>
          <w:divBdr>
            <w:top w:val="none" w:sz="0" w:space="0" w:color="auto"/>
            <w:left w:val="none" w:sz="0" w:space="0" w:color="auto"/>
            <w:bottom w:val="none" w:sz="0" w:space="0" w:color="auto"/>
            <w:right w:val="none" w:sz="0" w:space="0" w:color="auto"/>
          </w:divBdr>
          <w:divsChild>
            <w:div w:id="1930431656">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279455890">
      <w:bodyDiv w:val="1"/>
      <w:marLeft w:val="0"/>
      <w:marRight w:val="0"/>
      <w:marTop w:val="0"/>
      <w:marBottom w:val="0"/>
      <w:divBdr>
        <w:top w:val="none" w:sz="0" w:space="0" w:color="auto"/>
        <w:left w:val="none" w:sz="0" w:space="0" w:color="auto"/>
        <w:bottom w:val="none" w:sz="0" w:space="0" w:color="auto"/>
        <w:right w:val="none" w:sz="0" w:space="0" w:color="auto"/>
      </w:divBdr>
      <w:divsChild>
        <w:div w:id="649484084">
          <w:marLeft w:val="0"/>
          <w:marRight w:val="0"/>
          <w:marTop w:val="0"/>
          <w:marBottom w:val="0"/>
          <w:divBdr>
            <w:top w:val="none" w:sz="0" w:space="0" w:color="auto"/>
            <w:left w:val="none" w:sz="0" w:space="0" w:color="auto"/>
            <w:bottom w:val="none" w:sz="0" w:space="0" w:color="auto"/>
            <w:right w:val="none" w:sz="0" w:space="0" w:color="auto"/>
          </w:divBdr>
        </w:div>
      </w:divsChild>
    </w:div>
    <w:div w:id="283777408">
      <w:bodyDiv w:val="1"/>
      <w:marLeft w:val="0"/>
      <w:marRight w:val="0"/>
      <w:marTop w:val="0"/>
      <w:marBottom w:val="0"/>
      <w:divBdr>
        <w:top w:val="none" w:sz="0" w:space="0" w:color="auto"/>
        <w:left w:val="none" w:sz="0" w:space="0" w:color="auto"/>
        <w:bottom w:val="none" w:sz="0" w:space="0" w:color="auto"/>
        <w:right w:val="none" w:sz="0" w:space="0" w:color="auto"/>
      </w:divBdr>
      <w:divsChild>
        <w:div w:id="1404180205">
          <w:marLeft w:val="0"/>
          <w:marRight w:val="0"/>
          <w:marTop w:val="0"/>
          <w:marBottom w:val="0"/>
          <w:divBdr>
            <w:top w:val="none" w:sz="0" w:space="0" w:color="auto"/>
            <w:left w:val="none" w:sz="0" w:space="0" w:color="auto"/>
            <w:bottom w:val="none" w:sz="0" w:space="0" w:color="auto"/>
            <w:right w:val="none" w:sz="0" w:space="0" w:color="auto"/>
          </w:divBdr>
        </w:div>
      </w:divsChild>
    </w:div>
    <w:div w:id="313873019">
      <w:bodyDiv w:val="1"/>
      <w:marLeft w:val="0"/>
      <w:marRight w:val="0"/>
      <w:marTop w:val="0"/>
      <w:marBottom w:val="0"/>
      <w:divBdr>
        <w:top w:val="none" w:sz="0" w:space="0" w:color="auto"/>
        <w:left w:val="none" w:sz="0" w:space="0" w:color="auto"/>
        <w:bottom w:val="none" w:sz="0" w:space="0" w:color="auto"/>
        <w:right w:val="none" w:sz="0" w:space="0" w:color="auto"/>
      </w:divBdr>
      <w:divsChild>
        <w:div w:id="1731148808">
          <w:marLeft w:val="0"/>
          <w:marRight w:val="0"/>
          <w:marTop w:val="0"/>
          <w:marBottom w:val="0"/>
          <w:divBdr>
            <w:top w:val="none" w:sz="0" w:space="0" w:color="auto"/>
            <w:left w:val="none" w:sz="0" w:space="0" w:color="auto"/>
            <w:bottom w:val="none" w:sz="0" w:space="0" w:color="auto"/>
            <w:right w:val="none" w:sz="0" w:space="0" w:color="auto"/>
          </w:divBdr>
        </w:div>
      </w:divsChild>
    </w:div>
    <w:div w:id="340743689">
      <w:bodyDiv w:val="1"/>
      <w:marLeft w:val="0"/>
      <w:marRight w:val="0"/>
      <w:marTop w:val="0"/>
      <w:marBottom w:val="0"/>
      <w:divBdr>
        <w:top w:val="none" w:sz="0" w:space="0" w:color="auto"/>
        <w:left w:val="none" w:sz="0" w:space="0" w:color="auto"/>
        <w:bottom w:val="none" w:sz="0" w:space="0" w:color="auto"/>
        <w:right w:val="none" w:sz="0" w:space="0" w:color="auto"/>
      </w:divBdr>
      <w:divsChild>
        <w:div w:id="493448073">
          <w:marLeft w:val="0"/>
          <w:marRight w:val="0"/>
          <w:marTop w:val="0"/>
          <w:marBottom w:val="0"/>
          <w:divBdr>
            <w:top w:val="none" w:sz="0" w:space="0" w:color="auto"/>
            <w:left w:val="none" w:sz="0" w:space="0" w:color="auto"/>
            <w:bottom w:val="none" w:sz="0" w:space="0" w:color="auto"/>
            <w:right w:val="none" w:sz="0" w:space="0" w:color="auto"/>
          </w:divBdr>
        </w:div>
      </w:divsChild>
    </w:div>
    <w:div w:id="411465757">
      <w:bodyDiv w:val="1"/>
      <w:marLeft w:val="0"/>
      <w:marRight w:val="0"/>
      <w:marTop w:val="0"/>
      <w:marBottom w:val="0"/>
      <w:divBdr>
        <w:top w:val="none" w:sz="0" w:space="0" w:color="auto"/>
        <w:left w:val="none" w:sz="0" w:space="0" w:color="auto"/>
        <w:bottom w:val="none" w:sz="0" w:space="0" w:color="auto"/>
        <w:right w:val="none" w:sz="0" w:space="0" w:color="auto"/>
      </w:divBdr>
      <w:divsChild>
        <w:div w:id="504564020">
          <w:marLeft w:val="0"/>
          <w:marRight w:val="0"/>
          <w:marTop w:val="0"/>
          <w:marBottom w:val="0"/>
          <w:divBdr>
            <w:top w:val="none" w:sz="0" w:space="0" w:color="auto"/>
            <w:left w:val="none" w:sz="0" w:space="0" w:color="auto"/>
            <w:bottom w:val="none" w:sz="0" w:space="0" w:color="auto"/>
            <w:right w:val="none" w:sz="0" w:space="0" w:color="auto"/>
          </w:divBdr>
        </w:div>
      </w:divsChild>
    </w:div>
    <w:div w:id="429357746">
      <w:bodyDiv w:val="1"/>
      <w:marLeft w:val="0"/>
      <w:marRight w:val="0"/>
      <w:marTop w:val="0"/>
      <w:marBottom w:val="0"/>
      <w:divBdr>
        <w:top w:val="none" w:sz="0" w:space="0" w:color="auto"/>
        <w:left w:val="none" w:sz="0" w:space="0" w:color="auto"/>
        <w:bottom w:val="none" w:sz="0" w:space="0" w:color="auto"/>
        <w:right w:val="none" w:sz="0" w:space="0" w:color="auto"/>
      </w:divBdr>
      <w:divsChild>
        <w:div w:id="1616793309">
          <w:marLeft w:val="0"/>
          <w:marRight w:val="0"/>
          <w:marTop w:val="0"/>
          <w:marBottom w:val="0"/>
          <w:divBdr>
            <w:top w:val="none" w:sz="0" w:space="0" w:color="auto"/>
            <w:left w:val="none" w:sz="0" w:space="0" w:color="auto"/>
            <w:bottom w:val="none" w:sz="0" w:space="0" w:color="auto"/>
            <w:right w:val="none" w:sz="0" w:space="0" w:color="auto"/>
          </w:divBdr>
        </w:div>
      </w:divsChild>
    </w:div>
    <w:div w:id="602566967">
      <w:bodyDiv w:val="1"/>
      <w:marLeft w:val="0"/>
      <w:marRight w:val="0"/>
      <w:marTop w:val="0"/>
      <w:marBottom w:val="0"/>
      <w:divBdr>
        <w:top w:val="none" w:sz="0" w:space="0" w:color="auto"/>
        <w:left w:val="none" w:sz="0" w:space="0" w:color="auto"/>
        <w:bottom w:val="none" w:sz="0" w:space="0" w:color="auto"/>
        <w:right w:val="none" w:sz="0" w:space="0" w:color="auto"/>
      </w:divBdr>
    </w:div>
    <w:div w:id="605842682">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7">
          <w:marLeft w:val="0"/>
          <w:marRight w:val="0"/>
          <w:marTop w:val="0"/>
          <w:marBottom w:val="0"/>
          <w:divBdr>
            <w:top w:val="none" w:sz="0" w:space="0" w:color="auto"/>
            <w:left w:val="none" w:sz="0" w:space="0" w:color="auto"/>
            <w:bottom w:val="none" w:sz="0" w:space="0" w:color="auto"/>
            <w:right w:val="none" w:sz="0" w:space="0" w:color="auto"/>
          </w:divBdr>
          <w:divsChild>
            <w:div w:id="1506746812">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659651151">
      <w:bodyDiv w:val="1"/>
      <w:marLeft w:val="0"/>
      <w:marRight w:val="0"/>
      <w:marTop w:val="0"/>
      <w:marBottom w:val="0"/>
      <w:divBdr>
        <w:top w:val="none" w:sz="0" w:space="0" w:color="auto"/>
        <w:left w:val="none" w:sz="0" w:space="0" w:color="auto"/>
        <w:bottom w:val="none" w:sz="0" w:space="0" w:color="auto"/>
        <w:right w:val="none" w:sz="0" w:space="0" w:color="auto"/>
      </w:divBdr>
      <w:divsChild>
        <w:div w:id="1981499208">
          <w:marLeft w:val="0"/>
          <w:marRight w:val="0"/>
          <w:marTop w:val="0"/>
          <w:marBottom w:val="0"/>
          <w:divBdr>
            <w:top w:val="none" w:sz="0" w:space="0" w:color="auto"/>
            <w:left w:val="none" w:sz="0" w:space="0" w:color="auto"/>
            <w:bottom w:val="none" w:sz="0" w:space="0" w:color="auto"/>
            <w:right w:val="none" w:sz="0" w:space="0" w:color="auto"/>
          </w:divBdr>
        </w:div>
      </w:divsChild>
    </w:div>
    <w:div w:id="698820985">
      <w:bodyDiv w:val="1"/>
      <w:marLeft w:val="0"/>
      <w:marRight w:val="0"/>
      <w:marTop w:val="0"/>
      <w:marBottom w:val="0"/>
      <w:divBdr>
        <w:top w:val="none" w:sz="0" w:space="0" w:color="auto"/>
        <w:left w:val="none" w:sz="0" w:space="0" w:color="auto"/>
        <w:bottom w:val="none" w:sz="0" w:space="0" w:color="auto"/>
        <w:right w:val="none" w:sz="0" w:space="0" w:color="auto"/>
      </w:divBdr>
      <w:divsChild>
        <w:div w:id="1607689381">
          <w:marLeft w:val="0"/>
          <w:marRight w:val="0"/>
          <w:marTop w:val="0"/>
          <w:marBottom w:val="0"/>
          <w:divBdr>
            <w:top w:val="none" w:sz="0" w:space="0" w:color="auto"/>
            <w:left w:val="none" w:sz="0" w:space="0" w:color="auto"/>
            <w:bottom w:val="none" w:sz="0" w:space="0" w:color="auto"/>
            <w:right w:val="none" w:sz="0" w:space="0" w:color="auto"/>
          </w:divBdr>
          <w:divsChild>
            <w:div w:id="1845315014">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705980872">
      <w:bodyDiv w:val="1"/>
      <w:marLeft w:val="0"/>
      <w:marRight w:val="0"/>
      <w:marTop w:val="0"/>
      <w:marBottom w:val="0"/>
      <w:divBdr>
        <w:top w:val="none" w:sz="0" w:space="0" w:color="auto"/>
        <w:left w:val="none" w:sz="0" w:space="0" w:color="auto"/>
        <w:bottom w:val="none" w:sz="0" w:space="0" w:color="auto"/>
        <w:right w:val="none" w:sz="0" w:space="0" w:color="auto"/>
      </w:divBdr>
      <w:divsChild>
        <w:div w:id="1917789081">
          <w:marLeft w:val="0"/>
          <w:marRight w:val="0"/>
          <w:marTop w:val="0"/>
          <w:marBottom w:val="0"/>
          <w:divBdr>
            <w:top w:val="none" w:sz="0" w:space="0" w:color="auto"/>
            <w:left w:val="none" w:sz="0" w:space="0" w:color="auto"/>
            <w:bottom w:val="none" w:sz="0" w:space="0" w:color="auto"/>
            <w:right w:val="none" w:sz="0" w:space="0" w:color="auto"/>
          </w:divBdr>
        </w:div>
      </w:divsChild>
    </w:div>
    <w:div w:id="716129948">
      <w:bodyDiv w:val="1"/>
      <w:marLeft w:val="0"/>
      <w:marRight w:val="0"/>
      <w:marTop w:val="0"/>
      <w:marBottom w:val="0"/>
      <w:divBdr>
        <w:top w:val="none" w:sz="0" w:space="0" w:color="auto"/>
        <w:left w:val="none" w:sz="0" w:space="0" w:color="auto"/>
        <w:bottom w:val="none" w:sz="0" w:space="0" w:color="auto"/>
        <w:right w:val="none" w:sz="0" w:space="0" w:color="auto"/>
      </w:divBdr>
      <w:divsChild>
        <w:div w:id="1957565843">
          <w:marLeft w:val="0"/>
          <w:marRight w:val="0"/>
          <w:marTop w:val="0"/>
          <w:marBottom w:val="0"/>
          <w:divBdr>
            <w:top w:val="none" w:sz="0" w:space="0" w:color="auto"/>
            <w:left w:val="none" w:sz="0" w:space="0" w:color="auto"/>
            <w:bottom w:val="none" w:sz="0" w:space="0" w:color="auto"/>
            <w:right w:val="none" w:sz="0" w:space="0" w:color="auto"/>
          </w:divBdr>
        </w:div>
      </w:divsChild>
    </w:div>
    <w:div w:id="729965554">
      <w:bodyDiv w:val="1"/>
      <w:marLeft w:val="0"/>
      <w:marRight w:val="0"/>
      <w:marTop w:val="0"/>
      <w:marBottom w:val="0"/>
      <w:divBdr>
        <w:top w:val="none" w:sz="0" w:space="0" w:color="auto"/>
        <w:left w:val="none" w:sz="0" w:space="0" w:color="auto"/>
        <w:bottom w:val="none" w:sz="0" w:space="0" w:color="auto"/>
        <w:right w:val="none" w:sz="0" w:space="0" w:color="auto"/>
      </w:divBdr>
      <w:divsChild>
        <w:div w:id="1051268095">
          <w:marLeft w:val="0"/>
          <w:marRight w:val="0"/>
          <w:marTop w:val="0"/>
          <w:marBottom w:val="0"/>
          <w:divBdr>
            <w:top w:val="none" w:sz="0" w:space="0" w:color="auto"/>
            <w:left w:val="none" w:sz="0" w:space="0" w:color="auto"/>
            <w:bottom w:val="none" w:sz="0" w:space="0" w:color="auto"/>
            <w:right w:val="none" w:sz="0" w:space="0" w:color="auto"/>
          </w:divBdr>
          <w:divsChild>
            <w:div w:id="1697539718">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745880671">
      <w:bodyDiv w:val="1"/>
      <w:marLeft w:val="0"/>
      <w:marRight w:val="0"/>
      <w:marTop w:val="0"/>
      <w:marBottom w:val="0"/>
      <w:divBdr>
        <w:top w:val="none" w:sz="0" w:space="0" w:color="auto"/>
        <w:left w:val="none" w:sz="0" w:space="0" w:color="auto"/>
        <w:bottom w:val="none" w:sz="0" w:space="0" w:color="auto"/>
        <w:right w:val="none" w:sz="0" w:space="0" w:color="auto"/>
      </w:divBdr>
      <w:divsChild>
        <w:div w:id="642081833">
          <w:marLeft w:val="0"/>
          <w:marRight w:val="0"/>
          <w:marTop w:val="0"/>
          <w:marBottom w:val="0"/>
          <w:divBdr>
            <w:top w:val="none" w:sz="0" w:space="0" w:color="auto"/>
            <w:left w:val="none" w:sz="0" w:space="0" w:color="auto"/>
            <w:bottom w:val="none" w:sz="0" w:space="0" w:color="auto"/>
            <w:right w:val="none" w:sz="0" w:space="0" w:color="auto"/>
          </w:divBdr>
        </w:div>
      </w:divsChild>
    </w:div>
    <w:div w:id="842820713">
      <w:bodyDiv w:val="1"/>
      <w:marLeft w:val="0"/>
      <w:marRight w:val="0"/>
      <w:marTop w:val="0"/>
      <w:marBottom w:val="0"/>
      <w:divBdr>
        <w:top w:val="none" w:sz="0" w:space="0" w:color="auto"/>
        <w:left w:val="none" w:sz="0" w:space="0" w:color="auto"/>
        <w:bottom w:val="none" w:sz="0" w:space="0" w:color="auto"/>
        <w:right w:val="none" w:sz="0" w:space="0" w:color="auto"/>
      </w:divBdr>
      <w:divsChild>
        <w:div w:id="1429500644">
          <w:marLeft w:val="0"/>
          <w:marRight w:val="0"/>
          <w:marTop w:val="0"/>
          <w:marBottom w:val="0"/>
          <w:divBdr>
            <w:top w:val="none" w:sz="0" w:space="0" w:color="auto"/>
            <w:left w:val="none" w:sz="0" w:space="0" w:color="auto"/>
            <w:bottom w:val="none" w:sz="0" w:space="0" w:color="auto"/>
            <w:right w:val="none" w:sz="0" w:space="0" w:color="auto"/>
          </w:divBdr>
          <w:divsChild>
            <w:div w:id="751124069">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869685217">
      <w:bodyDiv w:val="1"/>
      <w:marLeft w:val="0"/>
      <w:marRight w:val="0"/>
      <w:marTop w:val="0"/>
      <w:marBottom w:val="0"/>
      <w:divBdr>
        <w:top w:val="none" w:sz="0" w:space="0" w:color="auto"/>
        <w:left w:val="none" w:sz="0" w:space="0" w:color="auto"/>
        <w:bottom w:val="none" w:sz="0" w:space="0" w:color="auto"/>
        <w:right w:val="none" w:sz="0" w:space="0" w:color="auto"/>
      </w:divBdr>
      <w:divsChild>
        <w:div w:id="98838388">
          <w:marLeft w:val="0"/>
          <w:marRight w:val="0"/>
          <w:marTop w:val="0"/>
          <w:marBottom w:val="0"/>
          <w:divBdr>
            <w:top w:val="none" w:sz="0" w:space="0" w:color="auto"/>
            <w:left w:val="none" w:sz="0" w:space="0" w:color="auto"/>
            <w:bottom w:val="none" w:sz="0" w:space="0" w:color="auto"/>
            <w:right w:val="none" w:sz="0" w:space="0" w:color="auto"/>
          </w:divBdr>
        </w:div>
      </w:divsChild>
    </w:div>
    <w:div w:id="902637267">
      <w:bodyDiv w:val="1"/>
      <w:marLeft w:val="0"/>
      <w:marRight w:val="0"/>
      <w:marTop w:val="0"/>
      <w:marBottom w:val="0"/>
      <w:divBdr>
        <w:top w:val="none" w:sz="0" w:space="0" w:color="auto"/>
        <w:left w:val="none" w:sz="0" w:space="0" w:color="auto"/>
        <w:bottom w:val="none" w:sz="0" w:space="0" w:color="auto"/>
        <w:right w:val="none" w:sz="0" w:space="0" w:color="auto"/>
      </w:divBdr>
      <w:divsChild>
        <w:div w:id="1456287271">
          <w:marLeft w:val="0"/>
          <w:marRight w:val="0"/>
          <w:marTop w:val="0"/>
          <w:marBottom w:val="0"/>
          <w:divBdr>
            <w:top w:val="none" w:sz="0" w:space="0" w:color="auto"/>
            <w:left w:val="none" w:sz="0" w:space="0" w:color="auto"/>
            <w:bottom w:val="none" w:sz="0" w:space="0" w:color="auto"/>
            <w:right w:val="none" w:sz="0" w:space="0" w:color="auto"/>
          </w:divBdr>
        </w:div>
      </w:divsChild>
    </w:div>
    <w:div w:id="932935268">
      <w:bodyDiv w:val="1"/>
      <w:marLeft w:val="0"/>
      <w:marRight w:val="0"/>
      <w:marTop w:val="0"/>
      <w:marBottom w:val="0"/>
      <w:divBdr>
        <w:top w:val="none" w:sz="0" w:space="0" w:color="auto"/>
        <w:left w:val="none" w:sz="0" w:space="0" w:color="auto"/>
        <w:bottom w:val="none" w:sz="0" w:space="0" w:color="auto"/>
        <w:right w:val="none" w:sz="0" w:space="0" w:color="auto"/>
      </w:divBdr>
      <w:divsChild>
        <w:div w:id="1402295170">
          <w:marLeft w:val="0"/>
          <w:marRight w:val="0"/>
          <w:marTop w:val="0"/>
          <w:marBottom w:val="0"/>
          <w:divBdr>
            <w:top w:val="none" w:sz="0" w:space="0" w:color="auto"/>
            <w:left w:val="none" w:sz="0" w:space="0" w:color="auto"/>
            <w:bottom w:val="none" w:sz="0" w:space="0" w:color="auto"/>
            <w:right w:val="none" w:sz="0" w:space="0" w:color="auto"/>
          </w:divBdr>
        </w:div>
      </w:divsChild>
    </w:div>
    <w:div w:id="971402602">
      <w:bodyDiv w:val="1"/>
      <w:marLeft w:val="0"/>
      <w:marRight w:val="0"/>
      <w:marTop w:val="0"/>
      <w:marBottom w:val="0"/>
      <w:divBdr>
        <w:top w:val="none" w:sz="0" w:space="0" w:color="auto"/>
        <w:left w:val="none" w:sz="0" w:space="0" w:color="auto"/>
        <w:bottom w:val="none" w:sz="0" w:space="0" w:color="auto"/>
        <w:right w:val="none" w:sz="0" w:space="0" w:color="auto"/>
      </w:divBdr>
      <w:divsChild>
        <w:div w:id="1401636840">
          <w:marLeft w:val="0"/>
          <w:marRight w:val="0"/>
          <w:marTop w:val="0"/>
          <w:marBottom w:val="0"/>
          <w:divBdr>
            <w:top w:val="none" w:sz="0" w:space="0" w:color="auto"/>
            <w:left w:val="none" w:sz="0" w:space="0" w:color="auto"/>
            <w:bottom w:val="none" w:sz="0" w:space="0" w:color="auto"/>
            <w:right w:val="none" w:sz="0" w:space="0" w:color="auto"/>
          </w:divBdr>
        </w:div>
      </w:divsChild>
    </w:div>
    <w:div w:id="1026054722">
      <w:bodyDiv w:val="1"/>
      <w:marLeft w:val="0"/>
      <w:marRight w:val="0"/>
      <w:marTop w:val="0"/>
      <w:marBottom w:val="0"/>
      <w:divBdr>
        <w:top w:val="none" w:sz="0" w:space="0" w:color="auto"/>
        <w:left w:val="none" w:sz="0" w:space="0" w:color="auto"/>
        <w:bottom w:val="none" w:sz="0" w:space="0" w:color="auto"/>
        <w:right w:val="none" w:sz="0" w:space="0" w:color="auto"/>
      </w:divBdr>
      <w:divsChild>
        <w:div w:id="1900440014">
          <w:marLeft w:val="0"/>
          <w:marRight w:val="0"/>
          <w:marTop w:val="0"/>
          <w:marBottom w:val="0"/>
          <w:divBdr>
            <w:top w:val="none" w:sz="0" w:space="0" w:color="auto"/>
            <w:left w:val="none" w:sz="0" w:space="0" w:color="auto"/>
            <w:bottom w:val="none" w:sz="0" w:space="0" w:color="auto"/>
            <w:right w:val="none" w:sz="0" w:space="0" w:color="auto"/>
          </w:divBdr>
        </w:div>
      </w:divsChild>
    </w:div>
    <w:div w:id="1045985519">
      <w:bodyDiv w:val="1"/>
      <w:marLeft w:val="0"/>
      <w:marRight w:val="0"/>
      <w:marTop w:val="0"/>
      <w:marBottom w:val="0"/>
      <w:divBdr>
        <w:top w:val="none" w:sz="0" w:space="0" w:color="auto"/>
        <w:left w:val="none" w:sz="0" w:space="0" w:color="auto"/>
        <w:bottom w:val="none" w:sz="0" w:space="0" w:color="auto"/>
        <w:right w:val="none" w:sz="0" w:space="0" w:color="auto"/>
      </w:divBdr>
      <w:divsChild>
        <w:div w:id="1543058260">
          <w:marLeft w:val="0"/>
          <w:marRight w:val="0"/>
          <w:marTop w:val="0"/>
          <w:marBottom w:val="0"/>
          <w:divBdr>
            <w:top w:val="none" w:sz="0" w:space="0" w:color="auto"/>
            <w:left w:val="none" w:sz="0" w:space="0" w:color="auto"/>
            <w:bottom w:val="none" w:sz="0" w:space="0" w:color="auto"/>
            <w:right w:val="none" w:sz="0" w:space="0" w:color="auto"/>
          </w:divBdr>
        </w:div>
      </w:divsChild>
    </w:div>
    <w:div w:id="1084566576">
      <w:bodyDiv w:val="1"/>
      <w:marLeft w:val="0"/>
      <w:marRight w:val="0"/>
      <w:marTop w:val="0"/>
      <w:marBottom w:val="0"/>
      <w:divBdr>
        <w:top w:val="none" w:sz="0" w:space="0" w:color="auto"/>
        <w:left w:val="none" w:sz="0" w:space="0" w:color="auto"/>
        <w:bottom w:val="none" w:sz="0" w:space="0" w:color="auto"/>
        <w:right w:val="none" w:sz="0" w:space="0" w:color="auto"/>
      </w:divBdr>
      <w:divsChild>
        <w:div w:id="1247230708">
          <w:marLeft w:val="0"/>
          <w:marRight w:val="0"/>
          <w:marTop w:val="0"/>
          <w:marBottom w:val="0"/>
          <w:divBdr>
            <w:top w:val="none" w:sz="0" w:space="0" w:color="auto"/>
            <w:left w:val="none" w:sz="0" w:space="0" w:color="auto"/>
            <w:bottom w:val="none" w:sz="0" w:space="0" w:color="auto"/>
            <w:right w:val="none" w:sz="0" w:space="0" w:color="auto"/>
          </w:divBdr>
          <w:divsChild>
            <w:div w:id="1726948216">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098914575">
      <w:bodyDiv w:val="1"/>
      <w:marLeft w:val="0"/>
      <w:marRight w:val="0"/>
      <w:marTop w:val="0"/>
      <w:marBottom w:val="0"/>
      <w:divBdr>
        <w:top w:val="none" w:sz="0" w:space="0" w:color="auto"/>
        <w:left w:val="none" w:sz="0" w:space="0" w:color="auto"/>
        <w:bottom w:val="none" w:sz="0" w:space="0" w:color="auto"/>
        <w:right w:val="none" w:sz="0" w:space="0" w:color="auto"/>
      </w:divBdr>
      <w:divsChild>
        <w:div w:id="461846964">
          <w:marLeft w:val="0"/>
          <w:marRight w:val="0"/>
          <w:marTop w:val="0"/>
          <w:marBottom w:val="0"/>
          <w:divBdr>
            <w:top w:val="none" w:sz="0" w:space="0" w:color="auto"/>
            <w:left w:val="none" w:sz="0" w:space="0" w:color="auto"/>
            <w:bottom w:val="none" w:sz="0" w:space="0" w:color="auto"/>
            <w:right w:val="none" w:sz="0" w:space="0" w:color="auto"/>
          </w:divBdr>
        </w:div>
      </w:divsChild>
    </w:div>
    <w:div w:id="1135102706">
      <w:bodyDiv w:val="1"/>
      <w:marLeft w:val="0"/>
      <w:marRight w:val="0"/>
      <w:marTop w:val="0"/>
      <w:marBottom w:val="0"/>
      <w:divBdr>
        <w:top w:val="none" w:sz="0" w:space="0" w:color="auto"/>
        <w:left w:val="none" w:sz="0" w:space="0" w:color="auto"/>
        <w:bottom w:val="none" w:sz="0" w:space="0" w:color="auto"/>
        <w:right w:val="none" w:sz="0" w:space="0" w:color="auto"/>
      </w:divBdr>
      <w:divsChild>
        <w:div w:id="793788132">
          <w:marLeft w:val="0"/>
          <w:marRight w:val="0"/>
          <w:marTop w:val="0"/>
          <w:marBottom w:val="0"/>
          <w:divBdr>
            <w:top w:val="none" w:sz="0" w:space="0" w:color="auto"/>
            <w:left w:val="none" w:sz="0" w:space="0" w:color="auto"/>
            <w:bottom w:val="none" w:sz="0" w:space="0" w:color="auto"/>
            <w:right w:val="none" w:sz="0" w:space="0" w:color="auto"/>
          </w:divBdr>
        </w:div>
      </w:divsChild>
    </w:div>
    <w:div w:id="1136878470">
      <w:bodyDiv w:val="1"/>
      <w:marLeft w:val="0"/>
      <w:marRight w:val="0"/>
      <w:marTop w:val="0"/>
      <w:marBottom w:val="0"/>
      <w:divBdr>
        <w:top w:val="none" w:sz="0" w:space="0" w:color="auto"/>
        <w:left w:val="none" w:sz="0" w:space="0" w:color="auto"/>
        <w:bottom w:val="none" w:sz="0" w:space="0" w:color="auto"/>
        <w:right w:val="none" w:sz="0" w:space="0" w:color="auto"/>
      </w:divBdr>
      <w:divsChild>
        <w:div w:id="2097938577">
          <w:marLeft w:val="0"/>
          <w:marRight w:val="0"/>
          <w:marTop w:val="0"/>
          <w:marBottom w:val="0"/>
          <w:divBdr>
            <w:top w:val="none" w:sz="0" w:space="0" w:color="auto"/>
            <w:left w:val="none" w:sz="0" w:space="0" w:color="auto"/>
            <w:bottom w:val="none" w:sz="0" w:space="0" w:color="auto"/>
            <w:right w:val="none" w:sz="0" w:space="0" w:color="auto"/>
          </w:divBdr>
        </w:div>
      </w:divsChild>
    </w:div>
    <w:div w:id="1187061353">
      <w:bodyDiv w:val="1"/>
      <w:marLeft w:val="0"/>
      <w:marRight w:val="0"/>
      <w:marTop w:val="0"/>
      <w:marBottom w:val="0"/>
      <w:divBdr>
        <w:top w:val="none" w:sz="0" w:space="0" w:color="auto"/>
        <w:left w:val="none" w:sz="0" w:space="0" w:color="auto"/>
        <w:bottom w:val="none" w:sz="0" w:space="0" w:color="auto"/>
        <w:right w:val="none" w:sz="0" w:space="0" w:color="auto"/>
      </w:divBdr>
      <w:divsChild>
        <w:div w:id="1210924261">
          <w:marLeft w:val="0"/>
          <w:marRight w:val="0"/>
          <w:marTop w:val="0"/>
          <w:marBottom w:val="0"/>
          <w:divBdr>
            <w:top w:val="none" w:sz="0" w:space="0" w:color="auto"/>
            <w:left w:val="none" w:sz="0" w:space="0" w:color="auto"/>
            <w:bottom w:val="none" w:sz="0" w:space="0" w:color="auto"/>
            <w:right w:val="none" w:sz="0" w:space="0" w:color="auto"/>
          </w:divBdr>
          <w:divsChild>
            <w:div w:id="1640651821">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194342638">
      <w:bodyDiv w:val="1"/>
      <w:marLeft w:val="0"/>
      <w:marRight w:val="0"/>
      <w:marTop w:val="0"/>
      <w:marBottom w:val="0"/>
      <w:divBdr>
        <w:top w:val="none" w:sz="0" w:space="0" w:color="auto"/>
        <w:left w:val="none" w:sz="0" w:space="0" w:color="auto"/>
        <w:bottom w:val="none" w:sz="0" w:space="0" w:color="auto"/>
        <w:right w:val="none" w:sz="0" w:space="0" w:color="auto"/>
      </w:divBdr>
      <w:divsChild>
        <w:div w:id="1529025582">
          <w:marLeft w:val="0"/>
          <w:marRight w:val="0"/>
          <w:marTop w:val="0"/>
          <w:marBottom w:val="0"/>
          <w:divBdr>
            <w:top w:val="none" w:sz="0" w:space="0" w:color="auto"/>
            <w:left w:val="none" w:sz="0" w:space="0" w:color="auto"/>
            <w:bottom w:val="none" w:sz="0" w:space="0" w:color="auto"/>
            <w:right w:val="none" w:sz="0" w:space="0" w:color="auto"/>
          </w:divBdr>
          <w:divsChild>
            <w:div w:id="1683242985">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197429546">
      <w:bodyDiv w:val="1"/>
      <w:marLeft w:val="0"/>
      <w:marRight w:val="0"/>
      <w:marTop w:val="0"/>
      <w:marBottom w:val="0"/>
      <w:divBdr>
        <w:top w:val="none" w:sz="0" w:space="0" w:color="auto"/>
        <w:left w:val="none" w:sz="0" w:space="0" w:color="auto"/>
        <w:bottom w:val="none" w:sz="0" w:space="0" w:color="auto"/>
        <w:right w:val="none" w:sz="0" w:space="0" w:color="auto"/>
      </w:divBdr>
      <w:divsChild>
        <w:div w:id="223370375">
          <w:marLeft w:val="0"/>
          <w:marRight w:val="0"/>
          <w:marTop w:val="0"/>
          <w:marBottom w:val="0"/>
          <w:divBdr>
            <w:top w:val="none" w:sz="0" w:space="0" w:color="auto"/>
            <w:left w:val="none" w:sz="0" w:space="0" w:color="auto"/>
            <w:bottom w:val="none" w:sz="0" w:space="0" w:color="auto"/>
            <w:right w:val="none" w:sz="0" w:space="0" w:color="auto"/>
          </w:divBdr>
        </w:div>
      </w:divsChild>
    </w:div>
    <w:div w:id="1200313825">
      <w:bodyDiv w:val="1"/>
      <w:marLeft w:val="0"/>
      <w:marRight w:val="0"/>
      <w:marTop w:val="0"/>
      <w:marBottom w:val="0"/>
      <w:divBdr>
        <w:top w:val="none" w:sz="0" w:space="0" w:color="auto"/>
        <w:left w:val="none" w:sz="0" w:space="0" w:color="auto"/>
        <w:bottom w:val="none" w:sz="0" w:space="0" w:color="auto"/>
        <w:right w:val="none" w:sz="0" w:space="0" w:color="auto"/>
      </w:divBdr>
      <w:divsChild>
        <w:div w:id="1527912845">
          <w:marLeft w:val="0"/>
          <w:marRight w:val="0"/>
          <w:marTop w:val="0"/>
          <w:marBottom w:val="0"/>
          <w:divBdr>
            <w:top w:val="none" w:sz="0" w:space="0" w:color="auto"/>
            <w:left w:val="none" w:sz="0" w:space="0" w:color="auto"/>
            <w:bottom w:val="none" w:sz="0" w:space="0" w:color="auto"/>
            <w:right w:val="none" w:sz="0" w:space="0" w:color="auto"/>
          </w:divBdr>
          <w:divsChild>
            <w:div w:id="1405026573">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216893869">
      <w:bodyDiv w:val="1"/>
      <w:marLeft w:val="0"/>
      <w:marRight w:val="0"/>
      <w:marTop w:val="0"/>
      <w:marBottom w:val="0"/>
      <w:divBdr>
        <w:top w:val="none" w:sz="0" w:space="0" w:color="auto"/>
        <w:left w:val="none" w:sz="0" w:space="0" w:color="auto"/>
        <w:bottom w:val="none" w:sz="0" w:space="0" w:color="auto"/>
        <w:right w:val="none" w:sz="0" w:space="0" w:color="auto"/>
      </w:divBdr>
      <w:divsChild>
        <w:div w:id="1710837661">
          <w:marLeft w:val="0"/>
          <w:marRight w:val="0"/>
          <w:marTop w:val="0"/>
          <w:marBottom w:val="0"/>
          <w:divBdr>
            <w:top w:val="none" w:sz="0" w:space="0" w:color="auto"/>
            <w:left w:val="none" w:sz="0" w:space="0" w:color="auto"/>
            <w:bottom w:val="none" w:sz="0" w:space="0" w:color="auto"/>
            <w:right w:val="none" w:sz="0" w:space="0" w:color="auto"/>
          </w:divBdr>
        </w:div>
      </w:divsChild>
    </w:div>
    <w:div w:id="1229075169">
      <w:bodyDiv w:val="1"/>
      <w:marLeft w:val="0"/>
      <w:marRight w:val="0"/>
      <w:marTop w:val="0"/>
      <w:marBottom w:val="0"/>
      <w:divBdr>
        <w:top w:val="none" w:sz="0" w:space="0" w:color="auto"/>
        <w:left w:val="none" w:sz="0" w:space="0" w:color="auto"/>
        <w:bottom w:val="none" w:sz="0" w:space="0" w:color="auto"/>
        <w:right w:val="none" w:sz="0" w:space="0" w:color="auto"/>
      </w:divBdr>
      <w:divsChild>
        <w:div w:id="115223917">
          <w:marLeft w:val="0"/>
          <w:marRight w:val="0"/>
          <w:marTop w:val="0"/>
          <w:marBottom w:val="0"/>
          <w:divBdr>
            <w:top w:val="none" w:sz="0" w:space="0" w:color="auto"/>
            <w:left w:val="none" w:sz="0" w:space="0" w:color="auto"/>
            <w:bottom w:val="none" w:sz="0" w:space="0" w:color="auto"/>
            <w:right w:val="none" w:sz="0" w:space="0" w:color="auto"/>
          </w:divBdr>
        </w:div>
      </w:divsChild>
    </w:div>
    <w:div w:id="1263148368">
      <w:bodyDiv w:val="1"/>
      <w:marLeft w:val="0"/>
      <w:marRight w:val="0"/>
      <w:marTop w:val="0"/>
      <w:marBottom w:val="0"/>
      <w:divBdr>
        <w:top w:val="none" w:sz="0" w:space="0" w:color="auto"/>
        <w:left w:val="none" w:sz="0" w:space="0" w:color="auto"/>
        <w:bottom w:val="none" w:sz="0" w:space="0" w:color="auto"/>
        <w:right w:val="none" w:sz="0" w:space="0" w:color="auto"/>
      </w:divBdr>
      <w:divsChild>
        <w:div w:id="1296137307">
          <w:marLeft w:val="0"/>
          <w:marRight w:val="0"/>
          <w:marTop w:val="0"/>
          <w:marBottom w:val="0"/>
          <w:divBdr>
            <w:top w:val="none" w:sz="0" w:space="0" w:color="auto"/>
            <w:left w:val="none" w:sz="0" w:space="0" w:color="auto"/>
            <w:bottom w:val="none" w:sz="0" w:space="0" w:color="auto"/>
            <w:right w:val="none" w:sz="0" w:space="0" w:color="auto"/>
          </w:divBdr>
          <w:divsChild>
            <w:div w:id="548302084">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282958320">
      <w:bodyDiv w:val="1"/>
      <w:marLeft w:val="0"/>
      <w:marRight w:val="0"/>
      <w:marTop w:val="0"/>
      <w:marBottom w:val="0"/>
      <w:divBdr>
        <w:top w:val="none" w:sz="0" w:space="0" w:color="auto"/>
        <w:left w:val="none" w:sz="0" w:space="0" w:color="auto"/>
        <w:bottom w:val="none" w:sz="0" w:space="0" w:color="auto"/>
        <w:right w:val="none" w:sz="0" w:space="0" w:color="auto"/>
      </w:divBdr>
      <w:divsChild>
        <w:div w:id="1076979835">
          <w:marLeft w:val="0"/>
          <w:marRight w:val="0"/>
          <w:marTop w:val="0"/>
          <w:marBottom w:val="0"/>
          <w:divBdr>
            <w:top w:val="none" w:sz="0" w:space="0" w:color="auto"/>
            <w:left w:val="none" w:sz="0" w:space="0" w:color="auto"/>
            <w:bottom w:val="none" w:sz="0" w:space="0" w:color="auto"/>
            <w:right w:val="none" w:sz="0" w:space="0" w:color="auto"/>
          </w:divBdr>
          <w:divsChild>
            <w:div w:id="1961450791">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285887217">
      <w:bodyDiv w:val="1"/>
      <w:marLeft w:val="0"/>
      <w:marRight w:val="0"/>
      <w:marTop w:val="0"/>
      <w:marBottom w:val="0"/>
      <w:divBdr>
        <w:top w:val="none" w:sz="0" w:space="0" w:color="auto"/>
        <w:left w:val="none" w:sz="0" w:space="0" w:color="auto"/>
        <w:bottom w:val="none" w:sz="0" w:space="0" w:color="auto"/>
        <w:right w:val="none" w:sz="0" w:space="0" w:color="auto"/>
      </w:divBdr>
      <w:divsChild>
        <w:div w:id="20397970">
          <w:marLeft w:val="0"/>
          <w:marRight w:val="0"/>
          <w:marTop w:val="0"/>
          <w:marBottom w:val="0"/>
          <w:divBdr>
            <w:top w:val="none" w:sz="0" w:space="0" w:color="auto"/>
            <w:left w:val="none" w:sz="0" w:space="0" w:color="auto"/>
            <w:bottom w:val="none" w:sz="0" w:space="0" w:color="auto"/>
            <w:right w:val="none" w:sz="0" w:space="0" w:color="auto"/>
          </w:divBdr>
        </w:div>
      </w:divsChild>
    </w:div>
    <w:div w:id="1286501923">
      <w:bodyDiv w:val="1"/>
      <w:marLeft w:val="0"/>
      <w:marRight w:val="0"/>
      <w:marTop w:val="0"/>
      <w:marBottom w:val="0"/>
      <w:divBdr>
        <w:top w:val="none" w:sz="0" w:space="0" w:color="auto"/>
        <w:left w:val="none" w:sz="0" w:space="0" w:color="auto"/>
        <w:bottom w:val="none" w:sz="0" w:space="0" w:color="auto"/>
        <w:right w:val="none" w:sz="0" w:space="0" w:color="auto"/>
      </w:divBdr>
      <w:divsChild>
        <w:div w:id="854736449">
          <w:marLeft w:val="0"/>
          <w:marRight w:val="0"/>
          <w:marTop w:val="0"/>
          <w:marBottom w:val="0"/>
          <w:divBdr>
            <w:top w:val="none" w:sz="0" w:space="0" w:color="auto"/>
            <w:left w:val="none" w:sz="0" w:space="0" w:color="auto"/>
            <w:bottom w:val="none" w:sz="0" w:space="0" w:color="auto"/>
            <w:right w:val="none" w:sz="0" w:space="0" w:color="auto"/>
          </w:divBdr>
        </w:div>
      </w:divsChild>
    </w:div>
    <w:div w:id="1303585167">
      <w:bodyDiv w:val="1"/>
      <w:marLeft w:val="0"/>
      <w:marRight w:val="0"/>
      <w:marTop w:val="0"/>
      <w:marBottom w:val="0"/>
      <w:divBdr>
        <w:top w:val="none" w:sz="0" w:space="0" w:color="auto"/>
        <w:left w:val="none" w:sz="0" w:space="0" w:color="auto"/>
        <w:bottom w:val="none" w:sz="0" w:space="0" w:color="auto"/>
        <w:right w:val="none" w:sz="0" w:space="0" w:color="auto"/>
      </w:divBdr>
      <w:divsChild>
        <w:div w:id="1424645949">
          <w:marLeft w:val="0"/>
          <w:marRight w:val="0"/>
          <w:marTop w:val="0"/>
          <w:marBottom w:val="0"/>
          <w:divBdr>
            <w:top w:val="none" w:sz="0" w:space="0" w:color="auto"/>
            <w:left w:val="none" w:sz="0" w:space="0" w:color="auto"/>
            <w:bottom w:val="none" w:sz="0" w:space="0" w:color="auto"/>
            <w:right w:val="none" w:sz="0" w:space="0" w:color="auto"/>
          </w:divBdr>
        </w:div>
      </w:divsChild>
    </w:div>
    <w:div w:id="1325280944">
      <w:bodyDiv w:val="1"/>
      <w:marLeft w:val="0"/>
      <w:marRight w:val="0"/>
      <w:marTop w:val="0"/>
      <w:marBottom w:val="0"/>
      <w:divBdr>
        <w:top w:val="none" w:sz="0" w:space="0" w:color="auto"/>
        <w:left w:val="none" w:sz="0" w:space="0" w:color="auto"/>
        <w:bottom w:val="none" w:sz="0" w:space="0" w:color="auto"/>
        <w:right w:val="none" w:sz="0" w:space="0" w:color="auto"/>
      </w:divBdr>
      <w:divsChild>
        <w:div w:id="582951560">
          <w:marLeft w:val="0"/>
          <w:marRight w:val="0"/>
          <w:marTop w:val="0"/>
          <w:marBottom w:val="0"/>
          <w:divBdr>
            <w:top w:val="none" w:sz="0" w:space="0" w:color="auto"/>
            <w:left w:val="none" w:sz="0" w:space="0" w:color="auto"/>
            <w:bottom w:val="none" w:sz="0" w:space="0" w:color="auto"/>
            <w:right w:val="none" w:sz="0" w:space="0" w:color="auto"/>
          </w:divBdr>
          <w:divsChild>
            <w:div w:id="487524824">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389065844">
      <w:bodyDiv w:val="1"/>
      <w:marLeft w:val="0"/>
      <w:marRight w:val="0"/>
      <w:marTop w:val="0"/>
      <w:marBottom w:val="0"/>
      <w:divBdr>
        <w:top w:val="none" w:sz="0" w:space="0" w:color="auto"/>
        <w:left w:val="none" w:sz="0" w:space="0" w:color="auto"/>
        <w:bottom w:val="none" w:sz="0" w:space="0" w:color="auto"/>
        <w:right w:val="none" w:sz="0" w:space="0" w:color="auto"/>
      </w:divBdr>
      <w:divsChild>
        <w:div w:id="33506184">
          <w:marLeft w:val="0"/>
          <w:marRight w:val="0"/>
          <w:marTop w:val="0"/>
          <w:marBottom w:val="0"/>
          <w:divBdr>
            <w:top w:val="none" w:sz="0" w:space="0" w:color="auto"/>
            <w:left w:val="none" w:sz="0" w:space="0" w:color="auto"/>
            <w:bottom w:val="none" w:sz="0" w:space="0" w:color="auto"/>
            <w:right w:val="none" w:sz="0" w:space="0" w:color="auto"/>
          </w:divBdr>
        </w:div>
      </w:divsChild>
    </w:div>
    <w:div w:id="1401097685">
      <w:bodyDiv w:val="1"/>
      <w:marLeft w:val="0"/>
      <w:marRight w:val="0"/>
      <w:marTop w:val="0"/>
      <w:marBottom w:val="0"/>
      <w:divBdr>
        <w:top w:val="none" w:sz="0" w:space="0" w:color="auto"/>
        <w:left w:val="none" w:sz="0" w:space="0" w:color="auto"/>
        <w:bottom w:val="none" w:sz="0" w:space="0" w:color="auto"/>
        <w:right w:val="none" w:sz="0" w:space="0" w:color="auto"/>
      </w:divBdr>
      <w:divsChild>
        <w:div w:id="1919241517">
          <w:marLeft w:val="0"/>
          <w:marRight w:val="0"/>
          <w:marTop w:val="0"/>
          <w:marBottom w:val="0"/>
          <w:divBdr>
            <w:top w:val="none" w:sz="0" w:space="0" w:color="auto"/>
            <w:left w:val="none" w:sz="0" w:space="0" w:color="auto"/>
            <w:bottom w:val="none" w:sz="0" w:space="0" w:color="auto"/>
            <w:right w:val="none" w:sz="0" w:space="0" w:color="auto"/>
          </w:divBdr>
        </w:div>
      </w:divsChild>
    </w:div>
    <w:div w:id="1435855817">
      <w:bodyDiv w:val="1"/>
      <w:marLeft w:val="0"/>
      <w:marRight w:val="0"/>
      <w:marTop w:val="0"/>
      <w:marBottom w:val="0"/>
      <w:divBdr>
        <w:top w:val="none" w:sz="0" w:space="0" w:color="auto"/>
        <w:left w:val="none" w:sz="0" w:space="0" w:color="auto"/>
        <w:bottom w:val="none" w:sz="0" w:space="0" w:color="auto"/>
        <w:right w:val="none" w:sz="0" w:space="0" w:color="auto"/>
      </w:divBdr>
      <w:divsChild>
        <w:div w:id="2077044077">
          <w:marLeft w:val="0"/>
          <w:marRight w:val="0"/>
          <w:marTop w:val="0"/>
          <w:marBottom w:val="0"/>
          <w:divBdr>
            <w:top w:val="none" w:sz="0" w:space="0" w:color="auto"/>
            <w:left w:val="none" w:sz="0" w:space="0" w:color="auto"/>
            <w:bottom w:val="none" w:sz="0" w:space="0" w:color="auto"/>
            <w:right w:val="none" w:sz="0" w:space="0" w:color="auto"/>
          </w:divBdr>
        </w:div>
      </w:divsChild>
    </w:div>
    <w:div w:id="1441804006">
      <w:bodyDiv w:val="1"/>
      <w:marLeft w:val="0"/>
      <w:marRight w:val="0"/>
      <w:marTop w:val="0"/>
      <w:marBottom w:val="0"/>
      <w:divBdr>
        <w:top w:val="none" w:sz="0" w:space="0" w:color="auto"/>
        <w:left w:val="none" w:sz="0" w:space="0" w:color="auto"/>
        <w:bottom w:val="none" w:sz="0" w:space="0" w:color="auto"/>
        <w:right w:val="none" w:sz="0" w:space="0" w:color="auto"/>
      </w:divBdr>
      <w:divsChild>
        <w:div w:id="559289835">
          <w:marLeft w:val="0"/>
          <w:marRight w:val="0"/>
          <w:marTop w:val="0"/>
          <w:marBottom w:val="0"/>
          <w:divBdr>
            <w:top w:val="none" w:sz="0" w:space="0" w:color="auto"/>
            <w:left w:val="none" w:sz="0" w:space="0" w:color="auto"/>
            <w:bottom w:val="none" w:sz="0" w:space="0" w:color="auto"/>
            <w:right w:val="none" w:sz="0" w:space="0" w:color="auto"/>
          </w:divBdr>
          <w:divsChild>
            <w:div w:id="1191214496">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444107750">
      <w:bodyDiv w:val="1"/>
      <w:marLeft w:val="0"/>
      <w:marRight w:val="0"/>
      <w:marTop w:val="0"/>
      <w:marBottom w:val="0"/>
      <w:divBdr>
        <w:top w:val="none" w:sz="0" w:space="0" w:color="auto"/>
        <w:left w:val="none" w:sz="0" w:space="0" w:color="auto"/>
        <w:bottom w:val="none" w:sz="0" w:space="0" w:color="auto"/>
        <w:right w:val="none" w:sz="0" w:space="0" w:color="auto"/>
      </w:divBdr>
      <w:divsChild>
        <w:div w:id="1062871048">
          <w:marLeft w:val="0"/>
          <w:marRight w:val="0"/>
          <w:marTop w:val="0"/>
          <w:marBottom w:val="0"/>
          <w:divBdr>
            <w:top w:val="none" w:sz="0" w:space="0" w:color="auto"/>
            <w:left w:val="none" w:sz="0" w:space="0" w:color="auto"/>
            <w:bottom w:val="none" w:sz="0" w:space="0" w:color="auto"/>
            <w:right w:val="none" w:sz="0" w:space="0" w:color="auto"/>
          </w:divBdr>
          <w:divsChild>
            <w:div w:id="454761092">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472946791">
      <w:bodyDiv w:val="1"/>
      <w:marLeft w:val="0"/>
      <w:marRight w:val="0"/>
      <w:marTop w:val="0"/>
      <w:marBottom w:val="0"/>
      <w:divBdr>
        <w:top w:val="none" w:sz="0" w:space="0" w:color="auto"/>
        <w:left w:val="none" w:sz="0" w:space="0" w:color="auto"/>
        <w:bottom w:val="none" w:sz="0" w:space="0" w:color="auto"/>
        <w:right w:val="none" w:sz="0" w:space="0" w:color="auto"/>
      </w:divBdr>
    </w:div>
    <w:div w:id="147410523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3">
          <w:marLeft w:val="0"/>
          <w:marRight w:val="0"/>
          <w:marTop w:val="0"/>
          <w:marBottom w:val="0"/>
          <w:divBdr>
            <w:top w:val="none" w:sz="0" w:space="0" w:color="auto"/>
            <w:left w:val="none" w:sz="0" w:space="0" w:color="auto"/>
            <w:bottom w:val="single" w:sz="6" w:space="0" w:color="DEE2E6"/>
            <w:right w:val="none" w:sz="0" w:space="0" w:color="auto"/>
          </w:divBdr>
          <w:divsChild>
            <w:div w:id="7488932">
              <w:marLeft w:val="0"/>
              <w:marRight w:val="0"/>
              <w:marTop w:val="0"/>
              <w:marBottom w:val="0"/>
              <w:divBdr>
                <w:top w:val="none" w:sz="0" w:space="0" w:color="auto"/>
                <w:left w:val="none" w:sz="0" w:space="0" w:color="auto"/>
                <w:bottom w:val="none" w:sz="0" w:space="0" w:color="auto"/>
                <w:right w:val="none" w:sz="0" w:space="0" w:color="auto"/>
              </w:divBdr>
              <w:divsChild>
                <w:div w:id="1316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877">
          <w:marLeft w:val="0"/>
          <w:marRight w:val="0"/>
          <w:marTop w:val="0"/>
          <w:marBottom w:val="0"/>
          <w:divBdr>
            <w:top w:val="none" w:sz="0" w:space="0" w:color="auto"/>
            <w:left w:val="none" w:sz="0" w:space="0" w:color="auto"/>
            <w:bottom w:val="none" w:sz="0" w:space="0" w:color="auto"/>
            <w:right w:val="none" w:sz="0" w:space="0" w:color="auto"/>
          </w:divBdr>
        </w:div>
        <w:div w:id="265771246">
          <w:marLeft w:val="0"/>
          <w:marRight w:val="0"/>
          <w:marTop w:val="0"/>
          <w:marBottom w:val="0"/>
          <w:divBdr>
            <w:top w:val="none" w:sz="0" w:space="0" w:color="auto"/>
            <w:left w:val="none" w:sz="0" w:space="0" w:color="auto"/>
            <w:bottom w:val="none" w:sz="0" w:space="0" w:color="auto"/>
            <w:right w:val="none" w:sz="0" w:space="0" w:color="auto"/>
          </w:divBdr>
        </w:div>
      </w:divsChild>
    </w:div>
    <w:div w:id="1491289384">
      <w:bodyDiv w:val="1"/>
      <w:marLeft w:val="0"/>
      <w:marRight w:val="0"/>
      <w:marTop w:val="0"/>
      <w:marBottom w:val="0"/>
      <w:divBdr>
        <w:top w:val="none" w:sz="0" w:space="0" w:color="auto"/>
        <w:left w:val="none" w:sz="0" w:space="0" w:color="auto"/>
        <w:bottom w:val="none" w:sz="0" w:space="0" w:color="auto"/>
        <w:right w:val="none" w:sz="0" w:space="0" w:color="auto"/>
      </w:divBdr>
      <w:divsChild>
        <w:div w:id="1912154340">
          <w:marLeft w:val="0"/>
          <w:marRight w:val="0"/>
          <w:marTop w:val="0"/>
          <w:marBottom w:val="0"/>
          <w:divBdr>
            <w:top w:val="none" w:sz="0" w:space="0" w:color="auto"/>
            <w:left w:val="none" w:sz="0" w:space="0" w:color="auto"/>
            <w:bottom w:val="none" w:sz="0" w:space="0" w:color="auto"/>
            <w:right w:val="none" w:sz="0" w:space="0" w:color="auto"/>
          </w:divBdr>
        </w:div>
      </w:divsChild>
    </w:div>
    <w:div w:id="1529370456">
      <w:bodyDiv w:val="1"/>
      <w:marLeft w:val="0"/>
      <w:marRight w:val="0"/>
      <w:marTop w:val="0"/>
      <w:marBottom w:val="0"/>
      <w:divBdr>
        <w:top w:val="none" w:sz="0" w:space="0" w:color="auto"/>
        <w:left w:val="none" w:sz="0" w:space="0" w:color="auto"/>
        <w:bottom w:val="none" w:sz="0" w:space="0" w:color="auto"/>
        <w:right w:val="none" w:sz="0" w:space="0" w:color="auto"/>
      </w:divBdr>
      <w:divsChild>
        <w:div w:id="895820514">
          <w:marLeft w:val="0"/>
          <w:marRight w:val="0"/>
          <w:marTop w:val="0"/>
          <w:marBottom w:val="0"/>
          <w:divBdr>
            <w:top w:val="none" w:sz="0" w:space="0" w:color="auto"/>
            <w:left w:val="none" w:sz="0" w:space="0" w:color="auto"/>
            <w:bottom w:val="none" w:sz="0" w:space="0" w:color="auto"/>
            <w:right w:val="none" w:sz="0" w:space="0" w:color="auto"/>
          </w:divBdr>
          <w:divsChild>
            <w:div w:id="683362178">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601450150">
      <w:bodyDiv w:val="1"/>
      <w:marLeft w:val="0"/>
      <w:marRight w:val="0"/>
      <w:marTop w:val="0"/>
      <w:marBottom w:val="0"/>
      <w:divBdr>
        <w:top w:val="none" w:sz="0" w:space="0" w:color="auto"/>
        <w:left w:val="none" w:sz="0" w:space="0" w:color="auto"/>
        <w:bottom w:val="none" w:sz="0" w:space="0" w:color="auto"/>
        <w:right w:val="none" w:sz="0" w:space="0" w:color="auto"/>
      </w:divBdr>
      <w:divsChild>
        <w:div w:id="1441994199">
          <w:marLeft w:val="0"/>
          <w:marRight w:val="0"/>
          <w:marTop w:val="0"/>
          <w:marBottom w:val="0"/>
          <w:divBdr>
            <w:top w:val="none" w:sz="0" w:space="0" w:color="auto"/>
            <w:left w:val="none" w:sz="0" w:space="0" w:color="auto"/>
            <w:bottom w:val="none" w:sz="0" w:space="0" w:color="auto"/>
            <w:right w:val="none" w:sz="0" w:space="0" w:color="auto"/>
          </w:divBdr>
        </w:div>
      </w:divsChild>
    </w:div>
    <w:div w:id="1634746663">
      <w:bodyDiv w:val="1"/>
      <w:marLeft w:val="0"/>
      <w:marRight w:val="0"/>
      <w:marTop w:val="0"/>
      <w:marBottom w:val="0"/>
      <w:divBdr>
        <w:top w:val="none" w:sz="0" w:space="0" w:color="auto"/>
        <w:left w:val="none" w:sz="0" w:space="0" w:color="auto"/>
        <w:bottom w:val="none" w:sz="0" w:space="0" w:color="auto"/>
        <w:right w:val="none" w:sz="0" w:space="0" w:color="auto"/>
      </w:divBdr>
      <w:divsChild>
        <w:div w:id="1646088127">
          <w:marLeft w:val="0"/>
          <w:marRight w:val="0"/>
          <w:marTop w:val="0"/>
          <w:marBottom w:val="0"/>
          <w:divBdr>
            <w:top w:val="none" w:sz="0" w:space="0" w:color="auto"/>
            <w:left w:val="none" w:sz="0" w:space="0" w:color="auto"/>
            <w:bottom w:val="none" w:sz="0" w:space="0" w:color="auto"/>
            <w:right w:val="none" w:sz="0" w:space="0" w:color="auto"/>
          </w:divBdr>
        </w:div>
      </w:divsChild>
    </w:div>
    <w:div w:id="1644113512">
      <w:bodyDiv w:val="1"/>
      <w:marLeft w:val="0"/>
      <w:marRight w:val="0"/>
      <w:marTop w:val="0"/>
      <w:marBottom w:val="0"/>
      <w:divBdr>
        <w:top w:val="none" w:sz="0" w:space="0" w:color="auto"/>
        <w:left w:val="none" w:sz="0" w:space="0" w:color="auto"/>
        <w:bottom w:val="none" w:sz="0" w:space="0" w:color="auto"/>
        <w:right w:val="none" w:sz="0" w:space="0" w:color="auto"/>
      </w:divBdr>
      <w:divsChild>
        <w:div w:id="364989398">
          <w:marLeft w:val="0"/>
          <w:marRight w:val="0"/>
          <w:marTop w:val="0"/>
          <w:marBottom w:val="0"/>
          <w:divBdr>
            <w:top w:val="none" w:sz="0" w:space="0" w:color="auto"/>
            <w:left w:val="none" w:sz="0" w:space="0" w:color="auto"/>
            <w:bottom w:val="none" w:sz="0" w:space="0" w:color="auto"/>
            <w:right w:val="none" w:sz="0" w:space="0" w:color="auto"/>
          </w:divBdr>
        </w:div>
      </w:divsChild>
    </w:div>
    <w:div w:id="1682468165">
      <w:bodyDiv w:val="1"/>
      <w:marLeft w:val="0"/>
      <w:marRight w:val="0"/>
      <w:marTop w:val="0"/>
      <w:marBottom w:val="0"/>
      <w:divBdr>
        <w:top w:val="none" w:sz="0" w:space="0" w:color="auto"/>
        <w:left w:val="none" w:sz="0" w:space="0" w:color="auto"/>
        <w:bottom w:val="none" w:sz="0" w:space="0" w:color="auto"/>
        <w:right w:val="none" w:sz="0" w:space="0" w:color="auto"/>
      </w:divBdr>
      <w:divsChild>
        <w:div w:id="2140030533">
          <w:marLeft w:val="0"/>
          <w:marRight w:val="0"/>
          <w:marTop w:val="0"/>
          <w:marBottom w:val="0"/>
          <w:divBdr>
            <w:top w:val="none" w:sz="0" w:space="0" w:color="auto"/>
            <w:left w:val="none" w:sz="0" w:space="0" w:color="auto"/>
            <w:bottom w:val="none" w:sz="0" w:space="0" w:color="auto"/>
            <w:right w:val="none" w:sz="0" w:space="0" w:color="auto"/>
          </w:divBdr>
        </w:div>
      </w:divsChild>
    </w:div>
    <w:div w:id="1690527784">
      <w:bodyDiv w:val="1"/>
      <w:marLeft w:val="0"/>
      <w:marRight w:val="0"/>
      <w:marTop w:val="0"/>
      <w:marBottom w:val="0"/>
      <w:divBdr>
        <w:top w:val="none" w:sz="0" w:space="0" w:color="auto"/>
        <w:left w:val="none" w:sz="0" w:space="0" w:color="auto"/>
        <w:bottom w:val="none" w:sz="0" w:space="0" w:color="auto"/>
        <w:right w:val="none" w:sz="0" w:space="0" w:color="auto"/>
      </w:divBdr>
    </w:div>
    <w:div w:id="1714844866">
      <w:bodyDiv w:val="1"/>
      <w:marLeft w:val="0"/>
      <w:marRight w:val="0"/>
      <w:marTop w:val="0"/>
      <w:marBottom w:val="0"/>
      <w:divBdr>
        <w:top w:val="none" w:sz="0" w:space="0" w:color="auto"/>
        <w:left w:val="none" w:sz="0" w:space="0" w:color="auto"/>
        <w:bottom w:val="none" w:sz="0" w:space="0" w:color="auto"/>
        <w:right w:val="none" w:sz="0" w:space="0" w:color="auto"/>
      </w:divBdr>
      <w:divsChild>
        <w:div w:id="123887485">
          <w:marLeft w:val="0"/>
          <w:marRight w:val="0"/>
          <w:marTop w:val="0"/>
          <w:marBottom w:val="0"/>
          <w:divBdr>
            <w:top w:val="none" w:sz="0" w:space="0" w:color="auto"/>
            <w:left w:val="none" w:sz="0" w:space="0" w:color="auto"/>
            <w:bottom w:val="none" w:sz="0" w:space="0" w:color="auto"/>
            <w:right w:val="none" w:sz="0" w:space="0" w:color="auto"/>
          </w:divBdr>
        </w:div>
      </w:divsChild>
    </w:div>
    <w:div w:id="1725370529">
      <w:bodyDiv w:val="1"/>
      <w:marLeft w:val="0"/>
      <w:marRight w:val="0"/>
      <w:marTop w:val="0"/>
      <w:marBottom w:val="0"/>
      <w:divBdr>
        <w:top w:val="none" w:sz="0" w:space="0" w:color="auto"/>
        <w:left w:val="none" w:sz="0" w:space="0" w:color="auto"/>
        <w:bottom w:val="none" w:sz="0" w:space="0" w:color="auto"/>
        <w:right w:val="none" w:sz="0" w:space="0" w:color="auto"/>
      </w:divBdr>
      <w:divsChild>
        <w:div w:id="1172256137">
          <w:marLeft w:val="0"/>
          <w:marRight w:val="0"/>
          <w:marTop w:val="0"/>
          <w:marBottom w:val="0"/>
          <w:divBdr>
            <w:top w:val="none" w:sz="0" w:space="0" w:color="auto"/>
            <w:left w:val="none" w:sz="0" w:space="0" w:color="auto"/>
            <w:bottom w:val="none" w:sz="0" w:space="0" w:color="auto"/>
            <w:right w:val="none" w:sz="0" w:space="0" w:color="auto"/>
          </w:divBdr>
          <w:divsChild>
            <w:div w:id="244536171">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745908779">
      <w:bodyDiv w:val="1"/>
      <w:marLeft w:val="0"/>
      <w:marRight w:val="0"/>
      <w:marTop w:val="0"/>
      <w:marBottom w:val="0"/>
      <w:divBdr>
        <w:top w:val="none" w:sz="0" w:space="0" w:color="auto"/>
        <w:left w:val="none" w:sz="0" w:space="0" w:color="auto"/>
        <w:bottom w:val="none" w:sz="0" w:space="0" w:color="auto"/>
        <w:right w:val="none" w:sz="0" w:space="0" w:color="auto"/>
      </w:divBdr>
      <w:divsChild>
        <w:div w:id="75522628">
          <w:marLeft w:val="0"/>
          <w:marRight w:val="0"/>
          <w:marTop w:val="0"/>
          <w:marBottom w:val="0"/>
          <w:divBdr>
            <w:top w:val="none" w:sz="0" w:space="0" w:color="auto"/>
            <w:left w:val="none" w:sz="0" w:space="0" w:color="auto"/>
            <w:bottom w:val="none" w:sz="0" w:space="0" w:color="auto"/>
            <w:right w:val="none" w:sz="0" w:space="0" w:color="auto"/>
          </w:divBdr>
          <w:divsChild>
            <w:div w:id="402601848">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748960122">
      <w:bodyDiv w:val="1"/>
      <w:marLeft w:val="0"/>
      <w:marRight w:val="0"/>
      <w:marTop w:val="0"/>
      <w:marBottom w:val="0"/>
      <w:divBdr>
        <w:top w:val="none" w:sz="0" w:space="0" w:color="auto"/>
        <w:left w:val="none" w:sz="0" w:space="0" w:color="auto"/>
        <w:bottom w:val="none" w:sz="0" w:space="0" w:color="auto"/>
        <w:right w:val="none" w:sz="0" w:space="0" w:color="auto"/>
      </w:divBdr>
      <w:divsChild>
        <w:div w:id="773793737">
          <w:marLeft w:val="0"/>
          <w:marRight w:val="0"/>
          <w:marTop w:val="0"/>
          <w:marBottom w:val="0"/>
          <w:divBdr>
            <w:top w:val="none" w:sz="0" w:space="0" w:color="auto"/>
            <w:left w:val="none" w:sz="0" w:space="0" w:color="auto"/>
            <w:bottom w:val="none" w:sz="0" w:space="0" w:color="auto"/>
            <w:right w:val="none" w:sz="0" w:space="0" w:color="auto"/>
          </w:divBdr>
        </w:div>
      </w:divsChild>
    </w:div>
    <w:div w:id="1866212943">
      <w:bodyDiv w:val="1"/>
      <w:marLeft w:val="0"/>
      <w:marRight w:val="0"/>
      <w:marTop w:val="0"/>
      <w:marBottom w:val="0"/>
      <w:divBdr>
        <w:top w:val="none" w:sz="0" w:space="0" w:color="auto"/>
        <w:left w:val="none" w:sz="0" w:space="0" w:color="auto"/>
        <w:bottom w:val="none" w:sz="0" w:space="0" w:color="auto"/>
        <w:right w:val="none" w:sz="0" w:space="0" w:color="auto"/>
      </w:divBdr>
      <w:divsChild>
        <w:div w:id="1270774819">
          <w:marLeft w:val="0"/>
          <w:marRight w:val="0"/>
          <w:marTop w:val="0"/>
          <w:marBottom w:val="0"/>
          <w:divBdr>
            <w:top w:val="none" w:sz="0" w:space="0" w:color="auto"/>
            <w:left w:val="none" w:sz="0" w:space="0" w:color="auto"/>
            <w:bottom w:val="none" w:sz="0" w:space="0" w:color="auto"/>
            <w:right w:val="none" w:sz="0" w:space="0" w:color="auto"/>
          </w:divBdr>
          <w:divsChild>
            <w:div w:id="1509129807">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871529300">
      <w:bodyDiv w:val="1"/>
      <w:marLeft w:val="0"/>
      <w:marRight w:val="0"/>
      <w:marTop w:val="0"/>
      <w:marBottom w:val="0"/>
      <w:divBdr>
        <w:top w:val="none" w:sz="0" w:space="0" w:color="auto"/>
        <w:left w:val="none" w:sz="0" w:space="0" w:color="auto"/>
        <w:bottom w:val="none" w:sz="0" w:space="0" w:color="auto"/>
        <w:right w:val="none" w:sz="0" w:space="0" w:color="auto"/>
      </w:divBdr>
      <w:divsChild>
        <w:div w:id="1095592320">
          <w:marLeft w:val="0"/>
          <w:marRight w:val="0"/>
          <w:marTop w:val="0"/>
          <w:marBottom w:val="0"/>
          <w:divBdr>
            <w:top w:val="none" w:sz="0" w:space="0" w:color="auto"/>
            <w:left w:val="none" w:sz="0" w:space="0" w:color="auto"/>
            <w:bottom w:val="none" w:sz="0" w:space="0" w:color="auto"/>
            <w:right w:val="none" w:sz="0" w:space="0" w:color="auto"/>
          </w:divBdr>
        </w:div>
      </w:divsChild>
    </w:div>
    <w:div w:id="1932425143">
      <w:bodyDiv w:val="1"/>
      <w:marLeft w:val="0"/>
      <w:marRight w:val="0"/>
      <w:marTop w:val="0"/>
      <w:marBottom w:val="0"/>
      <w:divBdr>
        <w:top w:val="none" w:sz="0" w:space="0" w:color="auto"/>
        <w:left w:val="none" w:sz="0" w:space="0" w:color="auto"/>
        <w:bottom w:val="none" w:sz="0" w:space="0" w:color="auto"/>
        <w:right w:val="none" w:sz="0" w:space="0" w:color="auto"/>
      </w:divBdr>
      <w:divsChild>
        <w:div w:id="986859962">
          <w:marLeft w:val="0"/>
          <w:marRight w:val="0"/>
          <w:marTop w:val="0"/>
          <w:marBottom w:val="0"/>
          <w:divBdr>
            <w:top w:val="none" w:sz="0" w:space="0" w:color="auto"/>
            <w:left w:val="none" w:sz="0" w:space="0" w:color="auto"/>
            <w:bottom w:val="none" w:sz="0" w:space="0" w:color="auto"/>
            <w:right w:val="none" w:sz="0" w:space="0" w:color="auto"/>
          </w:divBdr>
        </w:div>
      </w:divsChild>
    </w:div>
    <w:div w:id="1938782708">
      <w:bodyDiv w:val="1"/>
      <w:marLeft w:val="0"/>
      <w:marRight w:val="0"/>
      <w:marTop w:val="0"/>
      <w:marBottom w:val="0"/>
      <w:divBdr>
        <w:top w:val="none" w:sz="0" w:space="0" w:color="auto"/>
        <w:left w:val="none" w:sz="0" w:space="0" w:color="auto"/>
        <w:bottom w:val="none" w:sz="0" w:space="0" w:color="auto"/>
        <w:right w:val="none" w:sz="0" w:space="0" w:color="auto"/>
      </w:divBdr>
      <w:divsChild>
        <w:div w:id="1523517353">
          <w:marLeft w:val="0"/>
          <w:marRight w:val="0"/>
          <w:marTop w:val="0"/>
          <w:marBottom w:val="0"/>
          <w:divBdr>
            <w:top w:val="none" w:sz="0" w:space="0" w:color="auto"/>
            <w:left w:val="none" w:sz="0" w:space="0" w:color="auto"/>
            <w:bottom w:val="none" w:sz="0" w:space="0" w:color="auto"/>
            <w:right w:val="none" w:sz="0" w:space="0" w:color="auto"/>
          </w:divBdr>
          <w:divsChild>
            <w:div w:id="1132090947">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941327395">
      <w:bodyDiv w:val="1"/>
      <w:marLeft w:val="0"/>
      <w:marRight w:val="0"/>
      <w:marTop w:val="0"/>
      <w:marBottom w:val="0"/>
      <w:divBdr>
        <w:top w:val="none" w:sz="0" w:space="0" w:color="auto"/>
        <w:left w:val="none" w:sz="0" w:space="0" w:color="auto"/>
        <w:bottom w:val="none" w:sz="0" w:space="0" w:color="auto"/>
        <w:right w:val="none" w:sz="0" w:space="0" w:color="auto"/>
      </w:divBdr>
      <w:divsChild>
        <w:div w:id="1928922275">
          <w:marLeft w:val="0"/>
          <w:marRight w:val="0"/>
          <w:marTop w:val="0"/>
          <w:marBottom w:val="0"/>
          <w:divBdr>
            <w:top w:val="none" w:sz="0" w:space="0" w:color="auto"/>
            <w:left w:val="none" w:sz="0" w:space="0" w:color="auto"/>
            <w:bottom w:val="none" w:sz="0" w:space="0" w:color="auto"/>
            <w:right w:val="none" w:sz="0" w:space="0" w:color="auto"/>
          </w:divBdr>
        </w:div>
      </w:divsChild>
    </w:div>
    <w:div w:id="1942641351">
      <w:bodyDiv w:val="1"/>
      <w:marLeft w:val="0"/>
      <w:marRight w:val="0"/>
      <w:marTop w:val="0"/>
      <w:marBottom w:val="0"/>
      <w:divBdr>
        <w:top w:val="none" w:sz="0" w:space="0" w:color="auto"/>
        <w:left w:val="none" w:sz="0" w:space="0" w:color="auto"/>
        <w:bottom w:val="none" w:sz="0" w:space="0" w:color="auto"/>
        <w:right w:val="none" w:sz="0" w:space="0" w:color="auto"/>
      </w:divBdr>
    </w:div>
    <w:div w:id="1947272707">
      <w:bodyDiv w:val="1"/>
      <w:marLeft w:val="0"/>
      <w:marRight w:val="0"/>
      <w:marTop w:val="0"/>
      <w:marBottom w:val="0"/>
      <w:divBdr>
        <w:top w:val="none" w:sz="0" w:space="0" w:color="auto"/>
        <w:left w:val="none" w:sz="0" w:space="0" w:color="auto"/>
        <w:bottom w:val="none" w:sz="0" w:space="0" w:color="auto"/>
        <w:right w:val="none" w:sz="0" w:space="0" w:color="auto"/>
      </w:divBdr>
      <w:divsChild>
        <w:div w:id="1986080491">
          <w:marLeft w:val="0"/>
          <w:marRight w:val="0"/>
          <w:marTop w:val="0"/>
          <w:marBottom w:val="0"/>
          <w:divBdr>
            <w:top w:val="none" w:sz="0" w:space="0" w:color="auto"/>
            <w:left w:val="none" w:sz="0" w:space="0" w:color="auto"/>
            <w:bottom w:val="none" w:sz="0" w:space="0" w:color="auto"/>
            <w:right w:val="none" w:sz="0" w:space="0" w:color="auto"/>
          </w:divBdr>
        </w:div>
      </w:divsChild>
    </w:div>
    <w:div w:id="1960138485">
      <w:bodyDiv w:val="1"/>
      <w:marLeft w:val="0"/>
      <w:marRight w:val="0"/>
      <w:marTop w:val="0"/>
      <w:marBottom w:val="0"/>
      <w:divBdr>
        <w:top w:val="none" w:sz="0" w:space="0" w:color="auto"/>
        <w:left w:val="none" w:sz="0" w:space="0" w:color="auto"/>
        <w:bottom w:val="none" w:sz="0" w:space="0" w:color="auto"/>
        <w:right w:val="none" w:sz="0" w:space="0" w:color="auto"/>
      </w:divBdr>
      <w:divsChild>
        <w:div w:id="286278624">
          <w:marLeft w:val="0"/>
          <w:marRight w:val="0"/>
          <w:marTop w:val="0"/>
          <w:marBottom w:val="0"/>
          <w:divBdr>
            <w:top w:val="none" w:sz="0" w:space="0" w:color="auto"/>
            <w:left w:val="none" w:sz="0" w:space="0" w:color="auto"/>
            <w:bottom w:val="none" w:sz="0" w:space="0" w:color="auto"/>
            <w:right w:val="none" w:sz="0" w:space="0" w:color="auto"/>
          </w:divBdr>
        </w:div>
      </w:divsChild>
    </w:div>
    <w:div w:id="1974097534">
      <w:bodyDiv w:val="1"/>
      <w:marLeft w:val="0"/>
      <w:marRight w:val="0"/>
      <w:marTop w:val="0"/>
      <w:marBottom w:val="0"/>
      <w:divBdr>
        <w:top w:val="none" w:sz="0" w:space="0" w:color="auto"/>
        <w:left w:val="none" w:sz="0" w:space="0" w:color="auto"/>
        <w:bottom w:val="none" w:sz="0" w:space="0" w:color="auto"/>
        <w:right w:val="none" w:sz="0" w:space="0" w:color="auto"/>
      </w:divBdr>
      <w:divsChild>
        <w:div w:id="2001418801">
          <w:marLeft w:val="0"/>
          <w:marRight w:val="0"/>
          <w:marTop w:val="0"/>
          <w:marBottom w:val="0"/>
          <w:divBdr>
            <w:top w:val="none" w:sz="0" w:space="0" w:color="auto"/>
            <w:left w:val="none" w:sz="0" w:space="0" w:color="auto"/>
            <w:bottom w:val="none" w:sz="0" w:space="0" w:color="auto"/>
            <w:right w:val="none" w:sz="0" w:space="0" w:color="auto"/>
          </w:divBdr>
        </w:div>
      </w:divsChild>
    </w:div>
    <w:div w:id="1993944717">
      <w:bodyDiv w:val="1"/>
      <w:marLeft w:val="0"/>
      <w:marRight w:val="0"/>
      <w:marTop w:val="0"/>
      <w:marBottom w:val="0"/>
      <w:divBdr>
        <w:top w:val="none" w:sz="0" w:space="0" w:color="auto"/>
        <w:left w:val="none" w:sz="0" w:space="0" w:color="auto"/>
        <w:bottom w:val="none" w:sz="0" w:space="0" w:color="auto"/>
        <w:right w:val="none" w:sz="0" w:space="0" w:color="auto"/>
      </w:divBdr>
      <w:divsChild>
        <w:div w:id="2143384320">
          <w:marLeft w:val="0"/>
          <w:marRight w:val="0"/>
          <w:marTop w:val="0"/>
          <w:marBottom w:val="0"/>
          <w:divBdr>
            <w:top w:val="none" w:sz="0" w:space="0" w:color="auto"/>
            <w:left w:val="none" w:sz="0" w:space="0" w:color="auto"/>
            <w:bottom w:val="none" w:sz="0" w:space="0" w:color="auto"/>
            <w:right w:val="none" w:sz="0" w:space="0" w:color="auto"/>
          </w:divBdr>
          <w:divsChild>
            <w:div w:id="1974023303">
              <w:marLeft w:val="0"/>
              <w:marRight w:val="0"/>
              <w:marTop w:val="0"/>
              <w:marBottom w:val="0"/>
              <w:divBdr>
                <w:top w:val="single" w:sz="2" w:space="0" w:color="F0C5C1"/>
                <w:left w:val="single" w:sz="2" w:space="0" w:color="F0C5C1"/>
                <w:bottom w:val="single" w:sz="2" w:space="0" w:color="F0C5C1"/>
                <w:right w:val="single" w:sz="2" w:space="0" w:color="F0C5C1"/>
              </w:divBdr>
            </w:div>
            <w:div w:id="56586308">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994527109">
      <w:bodyDiv w:val="1"/>
      <w:marLeft w:val="0"/>
      <w:marRight w:val="0"/>
      <w:marTop w:val="0"/>
      <w:marBottom w:val="0"/>
      <w:divBdr>
        <w:top w:val="none" w:sz="0" w:space="0" w:color="auto"/>
        <w:left w:val="none" w:sz="0" w:space="0" w:color="auto"/>
        <w:bottom w:val="none" w:sz="0" w:space="0" w:color="auto"/>
        <w:right w:val="none" w:sz="0" w:space="0" w:color="auto"/>
      </w:divBdr>
      <w:divsChild>
        <w:div w:id="1836141163">
          <w:marLeft w:val="0"/>
          <w:marRight w:val="0"/>
          <w:marTop w:val="0"/>
          <w:marBottom w:val="0"/>
          <w:divBdr>
            <w:top w:val="none" w:sz="0" w:space="0" w:color="auto"/>
            <w:left w:val="none" w:sz="0" w:space="0" w:color="auto"/>
            <w:bottom w:val="none" w:sz="0" w:space="0" w:color="auto"/>
            <w:right w:val="none" w:sz="0" w:space="0" w:color="auto"/>
          </w:divBdr>
        </w:div>
      </w:divsChild>
    </w:div>
    <w:div w:id="2065714757">
      <w:bodyDiv w:val="1"/>
      <w:marLeft w:val="0"/>
      <w:marRight w:val="0"/>
      <w:marTop w:val="0"/>
      <w:marBottom w:val="0"/>
      <w:divBdr>
        <w:top w:val="none" w:sz="0" w:space="0" w:color="auto"/>
        <w:left w:val="none" w:sz="0" w:space="0" w:color="auto"/>
        <w:bottom w:val="none" w:sz="0" w:space="0" w:color="auto"/>
        <w:right w:val="none" w:sz="0" w:space="0" w:color="auto"/>
      </w:divBdr>
      <w:divsChild>
        <w:div w:id="1743018691">
          <w:marLeft w:val="0"/>
          <w:marRight w:val="0"/>
          <w:marTop w:val="0"/>
          <w:marBottom w:val="0"/>
          <w:divBdr>
            <w:top w:val="none" w:sz="0" w:space="0" w:color="auto"/>
            <w:left w:val="none" w:sz="0" w:space="0" w:color="auto"/>
            <w:bottom w:val="none" w:sz="0" w:space="0" w:color="auto"/>
            <w:right w:val="none" w:sz="0" w:space="0" w:color="auto"/>
          </w:divBdr>
        </w:div>
      </w:divsChild>
    </w:div>
    <w:div w:id="2091124267">
      <w:bodyDiv w:val="1"/>
      <w:marLeft w:val="0"/>
      <w:marRight w:val="0"/>
      <w:marTop w:val="0"/>
      <w:marBottom w:val="0"/>
      <w:divBdr>
        <w:top w:val="none" w:sz="0" w:space="0" w:color="auto"/>
        <w:left w:val="none" w:sz="0" w:space="0" w:color="auto"/>
        <w:bottom w:val="none" w:sz="0" w:space="0" w:color="auto"/>
        <w:right w:val="none" w:sz="0" w:space="0" w:color="auto"/>
      </w:divBdr>
      <w:divsChild>
        <w:div w:id="1779981849">
          <w:marLeft w:val="0"/>
          <w:marRight w:val="0"/>
          <w:marTop w:val="0"/>
          <w:marBottom w:val="0"/>
          <w:divBdr>
            <w:top w:val="none" w:sz="0" w:space="0" w:color="auto"/>
            <w:left w:val="none" w:sz="0" w:space="0" w:color="auto"/>
            <w:bottom w:val="none" w:sz="0" w:space="0" w:color="auto"/>
            <w:right w:val="none" w:sz="0" w:space="0" w:color="auto"/>
          </w:divBdr>
        </w:div>
      </w:divsChild>
    </w:div>
    <w:div w:id="2100132421">
      <w:bodyDiv w:val="1"/>
      <w:marLeft w:val="0"/>
      <w:marRight w:val="0"/>
      <w:marTop w:val="0"/>
      <w:marBottom w:val="0"/>
      <w:divBdr>
        <w:top w:val="none" w:sz="0" w:space="0" w:color="auto"/>
        <w:left w:val="none" w:sz="0" w:space="0" w:color="auto"/>
        <w:bottom w:val="none" w:sz="0" w:space="0" w:color="auto"/>
        <w:right w:val="none" w:sz="0" w:space="0" w:color="auto"/>
      </w:divBdr>
      <w:divsChild>
        <w:div w:id="473640172">
          <w:marLeft w:val="0"/>
          <w:marRight w:val="0"/>
          <w:marTop w:val="0"/>
          <w:marBottom w:val="0"/>
          <w:divBdr>
            <w:top w:val="none" w:sz="0" w:space="0" w:color="auto"/>
            <w:left w:val="none" w:sz="0" w:space="0" w:color="auto"/>
            <w:bottom w:val="none" w:sz="0" w:space="0" w:color="auto"/>
            <w:right w:val="none" w:sz="0" w:space="0" w:color="auto"/>
          </w:divBdr>
        </w:div>
      </w:divsChild>
    </w:div>
    <w:div w:id="2111467500">
      <w:bodyDiv w:val="1"/>
      <w:marLeft w:val="0"/>
      <w:marRight w:val="0"/>
      <w:marTop w:val="0"/>
      <w:marBottom w:val="0"/>
      <w:divBdr>
        <w:top w:val="none" w:sz="0" w:space="0" w:color="auto"/>
        <w:left w:val="none" w:sz="0" w:space="0" w:color="auto"/>
        <w:bottom w:val="none" w:sz="0" w:space="0" w:color="auto"/>
        <w:right w:val="none" w:sz="0" w:space="0" w:color="auto"/>
      </w:divBdr>
    </w:div>
    <w:div w:id="2136287622">
      <w:bodyDiv w:val="1"/>
      <w:marLeft w:val="0"/>
      <w:marRight w:val="0"/>
      <w:marTop w:val="0"/>
      <w:marBottom w:val="0"/>
      <w:divBdr>
        <w:top w:val="none" w:sz="0" w:space="0" w:color="auto"/>
        <w:left w:val="none" w:sz="0" w:space="0" w:color="auto"/>
        <w:bottom w:val="none" w:sz="0" w:space="0" w:color="auto"/>
        <w:right w:val="none" w:sz="0" w:space="0" w:color="auto"/>
      </w:divBdr>
      <w:divsChild>
        <w:div w:id="1588608751">
          <w:marLeft w:val="0"/>
          <w:marRight w:val="0"/>
          <w:marTop w:val="0"/>
          <w:marBottom w:val="0"/>
          <w:divBdr>
            <w:top w:val="none" w:sz="0" w:space="0" w:color="auto"/>
            <w:left w:val="none" w:sz="0" w:space="0" w:color="auto"/>
            <w:bottom w:val="none" w:sz="0" w:space="0" w:color="auto"/>
            <w:right w:val="none" w:sz="0" w:space="0" w:color="auto"/>
          </w:divBdr>
          <w:divsChild>
            <w:div w:id="788935656">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onlineinterviewquestions.com/xml-interview-questions/" TargetMode="External"/><Relationship Id="rId3" Type="http://schemas.openxmlformats.org/officeDocument/2006/relationships/settings" Target="settings.xml"/><Relationship Id="rId21" Type="http://schemas.openxmlformats.org/officeDocument/2006/relationships/hyperlink" Target="http://clarusway.com/" TargetMode="External"/><Relationship Id="rId7" Type="http://schemas.openxmlformats.org/officeDocument/2006/relationships/hyperlink" Target="https://www.w3schools.com/tags/default.asp"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onlineinterviewquestions.com/xhtml-interview-question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clarusway.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educba.com/versions-of-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educba.com/what-is-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26</Pages>
  <Words>3784</Words>
  <Characters>21572</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4</cp:revision>
  <dcterms:created xsi:type="dcterms:W3CDTF">2021-07-28T21:52:00Z</dcterms:created>
  <dcterms:modified xsi:type="dcterms:W3CDTF">2021-08-12T00:01:00Z</dcterms:modified>
</cp:coreProperties>
</file>